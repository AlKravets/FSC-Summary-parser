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834E" w14:textId="77777777" w:rsidR="00A11BC4" w:rsidRPr="00DC37C1" w:rsidRDefault="00A11BC4" w:rsidP="00A11BC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C37C1">
        <w:rPr>
          <w:rFonts w:ascii="Arial" w:hAnsi="Arial" w:cs="Arial"/>
          <w:b/>
          <w:bCs/>
          <w:sz w:val="24"/>
          <w:szCs w:val="24"/>
          <w:lang w:val="en-US"/>
        </w:rPr>
        <w:t>FSC Corrective Action Request Analysis (Data collection template)</w:t>
      </w:r>
    </w:p>
    <w:tbl>
      <w:tblPr>
        <w:tblW w:w="15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2717"/>
        <w:gridCol w:w="1097"/>
        <w:gridCol w:w="1202"/>
        <w:gridCol w:w="9069"/>
      </w:tblGrid>
      <w:tr w:rsidR="00A11BC4" w:rsidRPr="00DC37C1" w14:paraId="64B2B3E2" w14:textId="77777777" w:rsidTr="4F7B2CE0">
        <w:trPr>
          <w:trHeight w:val="300"/>
          <w:tblHeader/>
        </w:trPr>
        <w:tc>
          <w:tcPr>
            <w:tcW w:w="1043" w:type="dxa"/>
            <w:shd w:val="clear" w:color="auto" w:fill="E7E6E6" w:themeFill="background2"/>
            <w:vAlign w:val="center"/>
          </w:tcPr>
          <w:p w14:paraId="2F1D39D4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uk-UA"/>
              </w:rPr>
              <w:t>№</w:t>
            </w:r>
          </w:p>
        </w:tc>
        <w:tc>
          <w:tcPr>
            <w:tcW w:w="2717" w:type="dxa"/>
            <w:shd w:val="clear" w:color="auto" w:fill="E7E6E6" w:themeFill="background2"/>
            <w:vAlign w:val="center"/>
            <w:hideMark/>
          </w:tcPr>
          <w:p w14:paraId="0F404279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Column name</w:t>
            </w:r>
          </w:p>
        </w:tc>
        <w:tc>
          <w:tcPr>
            <w:tcW w:w="1097" w:type="dxa"/>
            <w:shd w:val="clear" w:color="auto" w:fill="E7E6E6" w:themeFill="background2"/>
            <w:vAlign w:val="center"/>
            <w:hideMark/>
          </w:tcPr>
          <w:p w14:paraId="2F42E83C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Data type</w:t>
            </w:r>
          </w:p>
        </w:tc>
        <w:tc>
          <w:tcPr>
            <w:tcW w:w="1202" w:type="dxa"/>
            <w:shd w:val="clear" w:color="auto" w:fill="E7E6E6" w:themeFill="background2"/>
            <w:vAlign w:val="center"/>
          </w:tcPr>
          <w:p w14:paraId="34D41C31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Minimal set</w:t>
            </w:r>
          </w:p>
        </w:tc>
        <w:tc>
          <w:tcPr>
            <w:tcW w:w="9069" w:type="dxa"/>
            <w:shd w:val="clear" w:color="auto" w:fill="E7E6E6" w:themeFill="background2"/>
            <w:vAlign w:val="center"/>
            <w:hideMark/>
          </w:tcPr>
          <w:p w14:paraId="484A47D6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Description</w:t>
            </w:r>
          </w:p>
        </w:tc>
      </w:tr>
      <w:tr w:rsidR="00A11BC4" w:rsidRPr="00DC37C1" w14:paraId="7E20C71A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36ABC875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73604C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>Information from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6E62ED3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</w:t>
            </w:r>
          </w:p>
        </w:tc>
        <w:tc>
          <w:tcPr>
            <w:tcW w:w="1202" w:type="dxa"/>
          </w:tcPr>
          <w:p w14:paraId="6433080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14C9006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 when data was received (date of actualization)</w:t>
            </w:r>
          </w:p>
        </w:tc>
      </w:tr>
      <w:tr w:rsidR="00A11BC4" w:rsidRPr="00DC37C1" w14:paraId="16B7DAEC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4A833B4A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7864FB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License code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66ABE98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6C2BC58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664596D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FSC-C followed by 6 digits</w:t>
            </w:r>
          </w:p>
        </w:tc>
      </w:tr>
      <w:tr w:rsidR="00A11BC4" w:rsidRPr="00DC37C1" w14:paraId="65B241B5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2656410A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09E40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Certificate code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547E317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083BA5C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7353821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Follow the format: XXX-XXX-######</w:t>
            </w:r>
          </w:p>
        </w:tc>
      </w:tr>
      <w:tr w:rsidR="00A11BC4" w:rsidRPr="00DC37C1" w14:paraId="4E05F54B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028FB41E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DFDA3E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Certification body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6686FB2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635D737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1323587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Code of Certification Body who provided the certification services.</w:t>
            </w:r>
          </w:p>
        </w:tc>
      </w:tr>
      <w:tr w:rsidR="00A11BC4" w:rsidRPr="00DC37C1" w14:paraId="77189A41" w14:textId="77777777" w:rsidTr="4F7B2CE0">
        <w:trPr>
          <w:trHeight w:val="900"/>
        </w:trPr>
        <w:tc>
          <w:tcPr>
            <w:tcW w:w="1043" w:type="dxa"/>
            <w:vAlign w:val="center"/>
          </w:tcPr>
          <w:p w14:paraId="55A02832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C32D9D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Type of certificate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45DCA2A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3C583FA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208DB2F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The second letters set of Certificate Code which refers to the type of certification - FM (Forest Management), COC (Chain of Custody), CW (Controlled Wood) or FM/COC (combined Forest Management and Chain of Custody), CW/FM</w:t>
            </w:r>
          </w:p>
        </w:tc>
      </w:tr>
      <w:tr w:rsidR="00A11BC4" w:rsidRPr="00DC37C1" w14:paraId="41479BBE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05E2A39B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AB2BA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Type of SLIMF certificate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5BB778C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28A1E1A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6559CE2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Type of SLIMF certificate</w:t>
            </w:r>
          </w:p>
        </w:tc>
      </w:tr>
      <w:tr w:rsidR="00A11BC4" w:rsidRPr="00DC37C1" w14:paraId="68D8790B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732EAA7A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04EFE1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Number of group members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51765DE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44FCF41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372D887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Number of group members</w:t>
            </w:r>
          </w:p>
        </w:tc>
      </w:tr>
      <w:tr w:rsidR="00A11BC4" w:rsidRPr="00DC37C1" w14:paraId="262BE341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53A88FF5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4A7989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Names of group members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2C96035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120A1D2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290E56F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Names of group members</w:t>
            </w:r>
          </w:p>
        </w:tc>
      </w:tr>
      <w:tr w:rsidR="00A11BC4" w:rsidRPr="00DC37C1" w14:paraId="68E65589" w14:textId="77777777" w:rsidTr="4F7B2CE0">
        <w:trPr>
          <w:trHeight w:val="600"/>
        </w:trPr>
        <w:tc>
          <w:tcPr>
            <w:tcW w:w="1043" w:type="dxa"/>
            <w:vAlign w:val="center"/>
          </w:tcPr>
          <w:p w14:paraId="7CBA090E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FA532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Certificate status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2953C1F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0D45550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37DB089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>Certificate Status: Valid, Suspended, Suspended and Blocked, Terminated, Terminated and Blocked</w:t>
            </w:r>
          </w:p>
        </w:tc>
      </w:tr>
      <w:tr w:rsidR="00A11BC4" w:rsidRPr="00DC37C1" w14:paraId="2299003A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676C5530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20D0C4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License status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99C9A3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Boolean</w:t>
            </w:r>
          </w:p>
        </w:tc>
        <w:tc>
          <w:tcPr>
            <w:tcW w:w="1202" w:type="dxa"/>
          </w:tcPr>
          <w:p w14:paraId="57D61AE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BD4179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License Status: true, false</w:t>
            </w:r>
          </w:p>
        </w:tc>
      </w:tr>
      <w:tr w:rsidR="00A11BC4" w:rsidRPr="00DC37C1" w14:paraId="260ACE53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62AA6FC9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F8F4D2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CW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778EE66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Boolean</w:t>
            </w:r>
          </w:p>
        </w:tc>
        <w:tc>
          <w:tcPr>
            <w:tcW w:w="1202" w:type="dxa"/>
          </w:tcPr>
          <w:p w14:paraId="402990C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15A2EA7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Controlled wood: true, false</w:t>
            </w:r>
          </w:p>
        </w:tc>
      </w:tr>
      <w:tr w:rsidR="00A11BC4" w:rsidRPr="00DC37C1" w14:paraId="72993EC3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079A04DF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AB993C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Organization name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7C6674E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019EE22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75713A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Organization Name</w:t>
            </w:r>
          </w:p>
        </w:tc>
      </w:tr>
      <w:tr w:rsidR="00A11BC4" w:rsidRPr="00DC37C1" w14:paraId="743945AE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7C09AF61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9A15D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Local name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2444F82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04F1C81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A95E9D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commentRangeStart w:id="0"/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Organization Name in Local Language</w:t>
            </w:r>
            <w:commentRangeEnd w:id="0"/>
            <w:r w:rsidRPr="00DC37C1">
              <w:rPr>
                <w:rStyle w:val="a6"/>
              </w:rPr>
              <w:commentReference w:id="0"/>
            </w:r>
          </w:p>
        </w:tc>
      </w:tr>
      <w:tr w:rsidR="00A11BC4" w:rsidRPr="00DC37C1" w14:paraId="69C6437C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54331D38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7F4D4A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Site/Member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168F907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Boolean</w:t>
            </w:r>
          </w:p>
        </w:tc>
        <w:tc>
          <w:tcPr>
            <w:tcW w:w="1202" w:type="dxa"/>
          </w:tcPr>
          <w:p w14:paraId="1CA6181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2AF73C0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Site/Member: true, false</w:t>
            </w:r>
          </w:p>
        </w:tc>
      </w:tr>
      <w:tr w:rsidR="00A11BC4" w:rsidRPr="00DC37C1" w14:paraId="29697F6D" w14:textId="77777777" w:rsidTr="4F7B2CE0">
        <w:trPr>
          <w:trHeight w:val="900"/>
        </w:trPr>
        <w:tc>
          <w:tcPr>
            <w:tcW w:w="1043" w:type="dxa"/>
            <w:vAlign w:val="center"/>
          </w:tcPr>
          <w:p w14:paraId="7617EAAC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E92C7A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commentRangeStart w:id="1"/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Country or Area</w:t>
            </w:r>
            <w:commentRangeEnd w:id="1"/>
            <w:r w:rsidRPr="00DC37C1">
              <w:rPr>
                <w:rStyle w:val="a6"/>
              </w:rPr>
              <w:commentReference w:id="1"/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30019B7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48B7247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34FEAE1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World Countries (Generalized) </w:t>
            </w:r>
            <w:hyperlink r:id="rId12" w:history="1">
              <w:r w:rsidRPr="00DC37C1">
                <w:rPr>
                  <w:rStyle w:val="a3"/>
                  <w:rFonts w:ascii="Arial" w:eastAsia="Times New Roman" w:hAnsi="Arial" w:cs="Arial"/>
                  <w:sz w:val="24"/>
                  <w:szCs w:val="24"/>
                  <w:lang w:val="en-US" w:eastAsia="uk-UA"/>
                </w:rPr>
                <w:t>https://www.arcgis.com/home/item.html?id=2b93b06dc0dc4e809d3c8db5cb96ba69</w:t>
              </w:r>
            </w:hyperlink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 </w:t>
            </w:r>
          </w:p>
        </w:tc>
      </w:tr>
      <w:tr w:rsidR="00A11BC4" w:rsidRPr="00DC37C1" w14:paraId="112A0375" w14:textId="77777777" w:rsidTr="4F7B2CE0">
        <w:trPr>
          <w:trHeight w:val="600"/>
        </w:trPr>
        <w:tc>
          <w:tcPr>
            <w:tcW w:w="1043" w:type="dxa"/>
            <w:vAlign w:val="center"/>
          </w:tcPr>
          <w:p w14:paraId="4F4A2E9F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EB622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Address in a single line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40223F1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7CDA96F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68DD69A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commentRangeStart w:id="2"/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>Address in a single line: Street Address, Address Line 2, City, State/Province/Region, Postal/Zip Code, Country</w:t>
            </w:r>
            <w:commentRangeEnd w:id="2"/>
            <w:r w:rsidRPr="00DC37C1">
              <w:commentReference w:id="2"/>
            </w:r>
          </w:p>
        </w:tc>
      </w:tr>
      <w:tr w:rsidR="00A11BC4" w:rsidRPr="00DC37C1" w14:paraId="6EE11DFD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13D35B4D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624A8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Street name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BD0ECD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6919B90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1ADB6C9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Street name</w:t>
            </w:r>
          </w:p>
        </w:tc>
      </w:tr>
      <w:tr w:rsidR="00A11BC4" w:rsidRPr="00DC37C1" w14:paraId="2C23AFA1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4D4863E7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2D6B7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Address line 2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2805FD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11E98A2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765EC3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Address Line 2</w:t>
            </w:r>
          </w:p>
        </w:tc>
      </w:tr>
      <w:tr w:rsidR="00A11BC4" w:rsidRPr="00DC37C1" w14:paraId="49F96D8E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70158F6C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62C1D9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City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65771CE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259D23A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186DDE6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City</w:t>
            </w:r>
          </w:p>
        </w:tc>
      </w:tr>
      <w:tr w:rsidR="00A11BC4" w:rsidRPr="00DC37C1" w14:paraId="3ED438A8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00ECC884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520F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State/Province/Region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95E28E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7C53F95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3C91C23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State/Province/Region</w:t>
            </w:r>
          </w:p>
        </w:tc>
      </w:tr>
      <w:tr w:rsidR="00A11BC4" w:rsidRPr="00DC37C1" w14:paraId="0000FE3B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6E8E50DB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4C0DAD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Postal/Zip code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5599537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762497E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74E493A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Postal/Zip Code</w:t>
            </w:r>
          </w:p>
        </w:tc>
      </w:tr>
      <w:tr w:rsidR="00A11BC4" w:rsidRPr="00DC37C1" w14:paraId="69DCC54C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4125D674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3A102B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Latitude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32F3429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394E4F3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0C42630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Latitude in DMS</w:t>
            </w:r>
          </w:p>
        </w:tc>
      </w:tr>
      <w:tr w:rsidR="00A11BC4" w:rsidRPr="00DC37C1" w14:paraId="35498575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5589EDB1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7708D8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Longitude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23F2089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173FC06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03C4F07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Longitude in DMS</w:t>
            </w:r>
          </w:p>
        </w:tc>
      </w:tr>
      <w:tr w:rsidR="00A11BC4" w:rsidRPr="00DC37C1" w14:paraId="1CB0B86D" w14:textId="77777777" w:rsidTr="4F7B2CE0">
        <w:trPr>
          <w:trHeight w:val="600"/>
        </w:trPr>
        <w:tc>
          <w:tcPr>
            <w:tcW w:w="1043" w:type="dxa"/>
            <w:vAlign w:val="center"/>
          </w:tcPr>
          <w:p w14:paraId="6091A1E2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DFC46C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Address in a single line (local language)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6233F47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7E357D1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650C1C9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>Address in a single line (local language): Street Address, Address Line 2, City, State/Province/Region, Postal/Zip Code, Country</w:t>
            </w:r>
          </w:p>
        </w:tc>
      </w:tr>
      <w:tr w:rsidR="00A11BC4" w:rsidRPr="00DC37C1" w14:paraId="5D56E453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429FE798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B847C5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Street name (local language)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74A2484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10BBBA9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0CF2E56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Street name (local language)</w:t>
            </w:r>
          </w:p>
        </w:tc>
      </w:tr>
      <w:tr w:rsidR="00A11BC4" w:rsidRPr="00DC37C1" w14:paraId="6BCBA39F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69822A6D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1A2957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Address line 2 (local language)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154D492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50FC433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78ABA45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Address Line 2 (local language)</w:t>
            </w:r>
          </w:p>
        </w:tc>
      </w:tr>
      <w:tr w:rsidR="00A11BC4" w:rsidRPr="00DC37C1" w14:paraId="194AFD99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7E50EFB0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208268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City (local language)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DBBD38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79AFAA6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63283A2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City (local language)</w:t>
            </w:r>
          </w:p>
        </w:tc>
      </w:tr>
      <w:tr w:rsidR="00A11BC4" w:rsidRPr="00DC37C1" w14:paraId="052D83A5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6CEFA8DA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12D9DF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State/Province/Region (local language)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E1206C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649B491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34503C7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State/Province/Region (local language)</w:t>
            </w:r>
          </w:p>
        </w:tc>
      </w:tr>
      <w:tr w:rsidR="00A11BC4" w:rsidRPr="00DC37C1" w14:paraId="2F035827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3E200A90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203F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 xml:space="preserve"> ID Code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759DEEE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46E39A6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24A6D34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 xml:space="preserve"> ID Code</w:t>
            </w:r>
          </w:p>
        </w:tc>
      </w:tr>
      <w:tr w:rsidR="00A11BC4" w:rsidRPr="00DC37C1" w14:paraId="30F3D68E" w14:textId="77777777" w:rsidTr="4F7B2CE0">
        <w:trPr>
          <w:trHeight w:val="645"/>
        </w:trPr>
        <w:tc>
          <w:tcPr>
            <w:tcW w:w="1043" w:type="dxa"/>
            <w:vAlign w:val="center"/>
          </w:tcPr>
          <w:p w14:paraId="2E59AD75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1601A7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Forest Zone (report)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1EE3896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1A1B86F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2D159B4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Forest Zone (report)</w:t>
            </w:r>
          </w:p>
        </w:tc>
      </w:tr>
      <w:tr w:rsidR="00A11BC4" w:rsidRPr="00DC37C1" w14:paraId="70A2883B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157AC98C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292D00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FAO Global Ecological Zoning Level 1 – Domain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7543AA6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3FEC458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6633E9F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See </w:t>
            </w:r>
            <w:hyperlink r:id="rId13" w:history="1">
              <w:r w:rsidRPr="00DC37C1">
                <w:rPr>
                  <w:rStyle w:val="a3"/>
                  <w:rFonts w:ascii="Arial" w:eastAsia="Times New Roman" w:hAnsi="Arial" w:cs="Arial"/>
                  <w:sz w:val="24"/>
                  <w:szCs w:val="24"/>
                  <w:lang w:val="en-US" w:eastAsia="uk-UA"/>
                </w:rPr>
                <w:t>http://www.fao.org/3/ap861e/ap861e00.pdf</w:t>
              </w:r>
            </w:hyperlink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 </w:t>
            </w:r>
          </w:p>
        </w:tc>
      </w:tr>
      <w:tr w:rsidR="00A11BC4" w:rsidRPr="00DC37C1" w14:paraId="6C8C7BD4" w14:textId="77777777" w:rsidTr="4F7B2CE0">
        <w:trPr>
          <w:trHeight w:val="600"/>
        </w:trPr>
        <w:tc>
          <w:tcPr>
            <w:tcW w:w="1043" w:type="dxa"/>
            <w:vAlign w:val="center"/>
          </w:tcPr>
          <w:p w14:paraId="26513CCA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595E6E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FAO Global Ecological Zoning Level 2 – Global Ecological Zone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32C702E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17C653F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2E902FF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See </w:t>
            </w:r>
            <w:hyperlink r:id="rId14" w:history="1">
              <w:r w:rsidRPr="00DC37C1">
                <w:rPr>
                  <w:rStyle w:val="a3"/>
                  <w:rFonts w:ascii="Arial" w:eastAsia="Times New Roman" w:hAnsi="Arial" w:cs="Arial"/>
                  <w:sz w:val="24"/>
                  <w:szCs w:val="24"/>
                  <w:lang w:val="en-US" w:eastAsia="uk-UA"/>
                </w:rPr>
                <w:t>http://www.fao.org/3/ap861e/ap861e00.pdf</w:t>
              </w:r>
            </w:hyperlink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 </w:t>
            </w:r>
          </w:p>
        </w:tc>
      </w:tr>
      <w:tr w:rsidR="00A11BC4" w:rsidRPr="00DC37C1" w14:paraId="0C9DB5DD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64776C33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47EC7D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WWF Biome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1EC5E28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2890BB0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5362B3E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See </w:t>
            </w:r>
            <w:hyperlink r:id="rId15" w:history="1">
              <w:r w:rsidRPr="00DC37C1">
                <w:rPr>
                  <w:rStyle w:val="a3"/>
                  <w:rFonts w:ascii="Arial" w:eastAsia="Times New Roman" w:hAnsi="Arial" w:cs="Arial"/>
                  <w:sz w:val="24"/>
                  <w:szCs w:val="24"/>
                  <w:lang w:val="en-US" w:eastAsia="uk-UA"/>
                </w:rPr>
                <w:t>https://en.wikipedia.org/wiki/List_of_terrestrial_ecoregions_(WWF)</w:t>
              </w:r>
            </w:hyperlink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 </w:t>
            </w:r>
          </w:p>
        </w:tc>
      </w:tr>
      <w:tr w:rsidR="00A11BC4" w:rsidRPr="00DC37C1" w14:paraId="396F8A7F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19569131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0CB73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WWF Ecoregion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67DE0F4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4CFCDD2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1BBCEA2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See </w:t>
            </w:r>
            <w:hyperlink r:id="rId16" w:history="1">
              <w:r w:rsidRPr="00DC37C1">
                <w:rPr>
                  <w:rStyle w:val="a3"/>
                  <w:rFonts w:ascii="Arial" w:eastAsia="Times New Roman" w:hAnsi="Arial" w:cs="Arial"/>
                  <w:sz w:val="24"/>
                  <w:szCs w:val="24"/>
                  <w:lang w:val="en-US" w:eastAsia="uk-UA"/>
                </w:rPr>
                <w:t>https://en.wikipedia.org/wiki/List_of_terrestrial_ecoregions_(WWF)</w:t>
              </w:r>
            </w:hyperlink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 </w:t>
            </w:r>
          </w:p>
        </w:tc>
      </w:tr>
      <w:tr w:rsidR="00A11BC4" w:rsidRPr="00DC37C1" w14:paraId="4C1F66DF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07210A0C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98B350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Local nature-agricultural zone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C7DBF4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4F20FFE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00648B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Local nature-agricultural zone</w:t>
            </w:r>
          </w:p>
        </w:tc>
      </w:tr>
      <w:tr w:rsidR="00A11BC4" w:rsidRPr="00DC37C1" w14:paraId="2F879F76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6BBA582B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D55DA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Website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2277EA5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6D66481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07E9CDC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Website URL</w:t>
            </w:r>
          </w:p>
        </w:tc>
      </w:tr>
      <w:tr w:rsidR="00A11BC4" w:rsidRPr="00DC37C1" w14:paraId="3793232B" w14:textId="77777777" w:rsidTr="4F7B2CE0">
        <w:trPr>
          <w:trHeight w:val="600"/>
        </w:trPr>
        <w:tc>
          <w:tcPr>
            <w:tcW w:w="1043" w:type="dxa"/>
            <w:vAlign w:val="center"/>
          </w:tcPr>
          <w:p w14:paraId="00FD41BF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ECFE1A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CH management area total, ha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580F9B8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Decimal Number</w:t>
            </w:r>
          </w:p>
        </w:tc>
        <w:tc>
          <w:tcPr>
            <w:tcW w:w="1202" w:type="dxa"/>
          </w:tcPr>
          <w:p w14:paraId="69CE7EA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31DE489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CH management area total, ha</w:t>
            </w:r>
          </w:p>
        </w:tc>
      </w:tr>
      <w:tr w:rsidR="00A11BC4" w:rsidRPr="00DC37C1" w14:paraId="1FF304BF" w14:textId="77777777" w:rsidTr="4F7B2CE0">
        <w:trPr>
          <w:trHeight w:val="600"/>
        </w:trPr>
        <w:tc>
          <w:tcPr>
            <w:tcW w:w="1043" w:type="dxa"/>
            <w:vAlign w:val="center"/>
          </w:tcPr>
          <w:p w14:paraId="22B8F473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86B2B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CH management area (forests), ha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46833FF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Decimal Number</w:t>
            </w:r>
          </w:p>
        </w:tc>
        <w:tc>
          <w:tcPr>
            <w:tcW w:w="1202" w:type="dxa"/>
          </w:tcPr>
          <w:p w14:paraId="3439E1F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2B9F790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commentRangeStart w:id="3"/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CH management area (forests), ha</w:t>
            </w:r>
            <w:commentRangeEnd w:id="3"/>
            <w:r w:rsidRPr="00DC37C1">
              <w:rPr>
                <w:rStyle w:val="a6"/>
              </w:rPr>
              <w:commentReference w:id="3"/>
            </w:r>
          </w:p>
        </w:tc>
      </w:tr>
      <w:tr w:rsidR="00A11BC4" w:rsidRPr="00DC37C1" w14:paraId="13726A14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4909C8E3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6C7A7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First issue date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37A3047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</w:t>
            </w:r>
          </w:p>
        </w:tc>
        <w:tc>
          <w:tcPr>
            <w:tcW w:w="1202" w:type="dxa"/>
          </w:tcPr>
          <w:p w14:paraId="03EE3B6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65694B1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First Issue Date</w:t>
            </w:r>
          </w:p>
        </w:tc>
      </w:tr>
      <w:tr w:rsidR="00A11BC4" w:rsidRPr="00DC37C1" w14:paraId="4A417BDC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275C4800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42ED7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Last issue date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149C89F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</w:t>
            </w:r>
          </w:p>
        </w:tc>
        <w:tc>
          <w:tcPr>
            <w:tcW w:w="1202" w:type="dxa"/>
          </w:tcPr>
          <w:p w14:paraId="5465376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A0C05A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Last Issue Date</w:t>
            </w:r>
          </w:p>
        </w:tc>
      </w:tr>
      <w:tr w:rsidR="00A11BC4" w:rsidRPr="00DC37C1" w14:paraId="5EF78F59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4D39767F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083BC3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Suspension date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48D8F1F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</w:t>
            </w:r>
          </w:p>
        </w:tc>
        <w:tc>
          <w:tcPr>
            <w:tcW w:w="1202" w:type="dxa"/>
          </w:tcPr>
          <w:p w14:paraId="45C72BA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04E1A15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Suspension Date</w:t>
            </w:r>
          </w:p>
        </w:tc>
      </w:tr>
      <w:tr w:rsidR="00A11BC4" w:rsidRPr="00DC37C1" w14:paraId="5C4FF411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5A433620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F805FE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Termination date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5AED4CC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</w:t>
            </w:r>
          </w:p>
        </w:tc>
        <w:tc>
          <w:tcPr>
            <w:tcW w:w="1202" w:type="dxa"/>
          </w:tcPr>
          <w:p w14:paraId="5CA68EC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7CBF91F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Termination Date</w:t>
            </w:r>
          </w:p>
        </w:tc>
      </w:tr>
      <w:tr w:rsidR="00A11BC4" w:rsidRPr="00DC37C1" w14:paraId="1F004952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02531EB3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9CD696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Expiry Date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685287D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</w:t>
            </w:r>
          </w:p>
        </w:tc>
        <w:tc>
          <w:tcPr>
            <w:tcW w:w="1202" w:type="dxa"/>
          </w:tcPr>
          <w:p w14:paraId="41321CA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3A81C21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Expiry Date</w:t>
            </w:r>
          </w:p>
        </w:tc>
      </w:tr>
      <w:tr w:rsidR="00A11BC4" w:rsidRPr="00DC37C1" w14:paraId="33A9A86F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69099B83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</w:tcPr>
          <w:p w14:paraId="309FF0C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commentRangeStart w:id="4"/>
            <w:commentRangeStart w:id="5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Ownership type</w:t>
            </w:r>
            <w:commentRangeEnd w:id="4"/>
            <w:r w:rsidRPr="00DC37C1">
              <w:commentReference w:id="4"/>
            </w:r>
            <w:commentRangeEnd w:id="5"/>
            <w:r w:rsidRPr="00DC37C1">
              <w:commentReference w:id="5"/>
            </w:r>
          </w:p>
        </w:tc>
        <w:tc>
          <w:tcPr>
            <w:tcW w:w="1097" w:type="dxa"/>
            <w:shd w:val="clear" w:color="auto" w:fill="auto"/>
          </w:tcPr>
          <w:p w14:paraId="02E56D6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202" w:type="dxa"/>
          </w:tcPr>
          <w:p w14:paraId="36A37B4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</w:tcPr>
          <w:p w14:paraId="38BC879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Public, Communal, Private or Other ownership</w:t>
            </w:r>
          </w:p>
        </w:tc>
      </w:tr>
      <w:tr w:rsidR="00A11BC4" w:rsidRPr="00DC37C1" w14:paraId="3D7E9868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0EAF6D3D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FE788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>Link to the document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F61C15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3441C27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59CD8BF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>Link to the document on info.fsc.org</w:t>
            </w:r>
          </w:p>
        </w:tc>
      </w:tr>
      <w:tr w:rsidR="00A11BC4" w:rsidRPr="00DC37C1" w14:paraId="66217E01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3CA9B149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5031FC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uk-UA"/>
              </w:rPr>
              <w:t>﻿</w:t>
            </w: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Evaluation standard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73E5E79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55F323D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6BB3A72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Document Code, Version and Title</w:t>
            </w:r>
          </w:p>
        </w:tc>
      </w:tr>
      <w:tr w:rsidR="00A11BC4" w:rsidRPr="00DC37C1" w14:paraId="3E3AD12F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2DEBD497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B4771B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The starting date of the audit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EE2FAB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</w:t>
            </w:r>
          </w:p>
        </w:tc>
        <w:tc>
          <w:tcPr>
            <w:tcW w:w="1202" w:type="dxa"/>
          </w:tcPr>
          <w:p w14:paraId="34B8E18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33B1920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The starting date of the audit</w:t>
            </w:r>
          </w:p>
        </w:tc>
      </w:tr>
      <w:tr w:rsidR="00A11BC4" w:rsidRPr="00DC37C1" w14:paraId="143611C9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7177C0FA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332CE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The ending date of the audit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384EA45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</w:t>
            </w:r>
          </w:p>
        </w:tc>
        <w:tc>
          <w:tcPr>
            <w:tcW w:w="1202" w:type="dxa"/>
          </w:tcPr>
          <w:p w14:paraId="3C02575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0DDB35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The ending date of the audit</w:t>
            </w:r>
          </w:p>
        </w:tc>
      </w:tr>
      <w:tr w:rsidR="00A11BC4" w:rsidRPr="00DC37C1" w14:paraId="08F43EE1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79550530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DB4F2F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 of report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31DA5A6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</w:t>
            </w:r>
          </w:p>
        </w:tc>
        <w:tc>
          <w:tcPr>
            <w:tcW w:w="1202" w:type="dxa"/>
          </w:tcPr>
          <w:p w14:paraId="20CC003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D31C23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commentRangeStart w:id="6"/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 of report</w:t>
            </w:r>
            <w:commentRangeEnd w:id="6"/>
            <w:r w:rsidRPr="00DC37C1">
              <w:rPr>
                <w:rStyle w:val="a6"/>
              </w:rPr>
              <w:commentReference w:id="6"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 (year)</w:t>
            </w:r>
          </w:p>
        </w:tc>
      </w:tr>
      <w:tr w:rsidR="00A11BC4" w:rsidRPr="00DC37C1" w14:paraId="0FD564AA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1D1CE621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8B52FC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 of report approval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59F7543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</w:t>
            </w:r>
          </w:p>
        </w:tc>
        <w:tc>
          <w:tcPr>
            <w:tcW w:w="1202" w:type="dxa"/>
          </w:tcPr>
          <w:p w14:paraId="00678BB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1F68BAD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 of report approval</w:t>
            </w:r>
          </w:p>
        </w:tc>
      </w:tr>
      <w:tr w:rsidR="00A11BC4" w:rsidRPr="00DC37C1" w14:paraId="62B2662D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08838E5A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F8B5D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 of report modification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1564B3D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</w:t>
            </w:r>
          </w:p>
        </w:tc>
        <w:tc>
          <w:tcPr>
            <w:tcW w:w="1202" w:type="dxa"/>
          </w:tcPr>
          <w:p w14:paraId="5354754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6A232E4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 of report modification</w:t>
            </w:r>
          </w:p>
        </w:tc>
      </w:tr>
      <w:tr w:rsidR="00A11BC4" w:rsidRPr="00DC37C1" w14:paraId="077ADBC0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7106C222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80D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Type of audit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1726C1D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44E7B60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083F826A" w14:textId="1CB86657" w:rsidR="00A11BC4" w:rsidRPr="00DC37C1" w:rsidRDefault="4F7B2CE0" w:rsidP="4F7B2CE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commentRangeStart w:id="7"/>
            <w:r w:rsidRPr="4F7B2CE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>Type of audit: Main evaluation, Surveillance, Re-evaluation</w:t>
            </w:r>
            <w:ins w:id="8" w:author="Гість" w:date="2021-11-04T15:04:00Z">
              <w:r w:rsidRPr="4F7B2CE0">
                <w:rPr>
                  <w:rFonts w:ascii="Arial" w:eastAsia="Times New Roman" w:hAnsi="Arial" w:cs="Arial"/>
                  <w:color w:val="000000" w:themeColor="text1"/>
                  <w:sz w:val="24"/>
                  <w:szCs w:val="24"/>
                  <w:lang w:val="en-US" w:eastAsia="uk-UA"/>
                </w:rPr>
                <w:t xml:space="preserve">, </w:t>
              </w:r>
            </w:ins>
            <w:commentRangeEnd w:id="7"/>
            <w:r w:rsidR="00A11BC4">
              <w:commentReference w:id="7"/>
            </w:r>
            <w:ins w:id="9" w:author="Гість" w:date="2021-11-04T15:05:00Z">
              <w:r w:rsidRPr="4F7B2CE0">
                <w:rPr>
                  <w:rFonts w:ascii="Arial" w:eastAsia="Arial" w:hAnsi="Arial" w:cs="Arial"/>
                  <w:sz w:val="24"/>
                  <w:szCs w:val="24"/>
                  <w:lang w:val="en-US"/>
                </w:rPr>
                <w:t>Reassessment</w:t>
              </w:r>
            </w:ins>
          </w:p>
        </w:tc>
      </w:tr>
      <w:tr w:rsidR="00A11BC4" w:rsidRPr="00DC37C1" w14:paraId="0973F01C" w14:textId="77777777" w:rsidTr="4F7B2CE0">
        <w:trPr>
          <w:trHeight w:val="600"/>
        </w:trPr>
        <w:tc>
          <w:tcPr>
            <w:tcW w:w="1043" w:type="dxa"/>
            <w:vAlign w:val="center"/>
          </w:tcPr>
          <w:p w14:paraId="0F4D13EB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B01D69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Number of surveillance audit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30915B5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Whole Number</w:t>
            </w:r>
          </w:p>
        </w:tc>
        <w:tc>
          <w:tcPr>
            <w:tcW w:w="1202" w:type="dxa"/>
          </w:tcPr>
          <w:p w14:paraId="536A945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3ACA999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Number of surveillance audit</w:t>
            </w:r>
          </w:p>
        </w:tc>
      </w:tr>
      <w:tr w:rsidR="00A11BC4" w:rsidRPr="00DC37C1" w14:paraId="080E3F3B" w14:textId="77777777" w:rsidTr="4F7B2CE0">
        <w:trPr>
          <w:trHeight w:val="600"/>
        </w:trPr>
        <w:tc>
          <w:tcPr>
            <w:tcW w:w="1043" w:type="dxa"/>
            <w:vAlign w:val="center"/>
          </w:tcPr>
          <w:p w14:paraId="3FCF0E01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559202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Maximum allowable annual cut, </w:t>
            </w: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cubic meters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4733E95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Decimal Number</w:t>
            </w:r>
          </w:p>
        </w:tc>
        <w:tc>
          <w:tcPr>
            <w:tcW w:w="1202" w:type="dxa"/>
          </w:tcPr>
          <w:p w14:paraId="2D8C632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7DC4F59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Maximum allowable annual cut, thousand m</w:t>
            </w: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</w:tr>
      <w:tr w:rsidR="00A11BC4" w:rsidRPr="00DC37C1" w14:paraId="451469DF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259C75B4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E5C47D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List/Number of auditors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353DE27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2224FE5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003D272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List/Number of auditors</w:t>
            </w:r>
          </w:p>
        </w:tc>
      </w:tr>
      <w:tr w:rsidR="00A11BC4" w:rsidRPr="00DC37C1" w14:paraId="538BCDD6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3B2E7445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02F3E4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Record of</w:t>
            </w:r>
            <w:commentRangeStart w:id="10"/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 CAR</w:t>
            </w:r>
            <w:commentRangeEnd w:id="10"/>
            <w:r w:rsidRPr="00DC37C1">
              <w:rPr>
                <w:rStyle w:val="a6"/>
              </w:rPr>
              <w:commentReference w:id="10"/>
            </w: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2F75010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Boolean</w:t>
            </w:r>
          </w:p>
        </w:tc>
        <w:tc>
          <w:tcPr>
            <w:tcW w:w="1202" w:type="dxa"/>
          </w:tcPr>
          <w:p w14:paraId="36B4940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8A0954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>The presence of CARs: true, false</w:t>
            </w:r>
          </w:p>
        </w:tc>
      </w:tr>
      <w:tr w:rsidR="00A11BC4" w:rsidRPr="00DC37C1" w14:paraId="2C9412E0" w14:textId="77777777" w:rsidTr="4F7B2CE0">
        <w:trPr>
          <w:trHeight w:val="600"/>
        </w:trPr>
        <w:tc>
          <w:tcPr>
            <w:tcW w:w="1043" w:type="dxa"/>
            <w:vAlign w:val="center"/>
          </w:tcPr>
          <w:p w14:paraId="35646D0D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8B84B2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More than one requirement violation in the CAR description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129448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Boolean</w:t>
            </w:r>
          </w:p>
        </w:tc>
        <w:tc>
          <w:tcPr>
            <w:tcW w:w="1202" w:type="dxa"/>
          </w:tcPr>
          <w:p w14:paraId="2736016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5DE1700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>More than one requirement violation in the CAR description</w:t>
            </w:r>
          </w:p>
        </w:tc>
      </w:tr>
      <w:tr w:rsidR="00A11BC4" w:rsidRPr="00DC37C1" w14:paraId="20B979C6" w14:textId="77777777" w:rsidTr="4F7B2CE0">
        <w:trPr>
          <w:trHeight w:val="600"/>
        </w:trPr>
        <w:tc>
          <w:tcPr>
            <w:tcW w:w="1043" w:type="dxa"/>
            <w:vAlign w:val="center"/>
          </w:tcPr>
          <w:p w14:paraId="47A4F870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EDBAB1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CAR number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6C3F795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Whole Number</w:t>
            </w:r>
          </w:p>
        </w:tc>
        <w:tc>
          <w:tcPr>
            <w:tcW w:w="1202" w:type="dxa"/>
          </w:tcPr>
          <w:p w14:paraId="5A1F766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040DCE8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CAR Number in numerical order</w:t>
            </w:r>
          </w:p>
        </w:tc>
      </w:tr>
      <w:tr w:rsidR="00A11BC4" w:rsidRPr="00DC37C1" w14:paraId="17B6FEDE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06815B27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929FD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CAR code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3309D4B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1B3153E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E6BC6D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CB CAR code</w:t>
            </w:r>
          </w:p>
        </w:tc>
      </w:tr>
      <w:tr w:rsidR="00A11BC4" w:rsidRPr="00DC37C1" w14:paraId="3A5E54F0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625C544D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B1AFD0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Type of CAR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256963A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57202E3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089AEC0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Type of Corrective Action Request (CAR): Major or Minor</w:t>
            </w:r>
          </w:p>
        </w:tc>
      </w:tr>
      <w:tr w:rsidR="00A11BC4" w:rsidRPr="00DC37C1" w14:paraId="1DFA33E4" w14:textId="77777777" w:rsidTr="4F7B2CE0">
        <w:trPr>
          <w:trHeight w:val="615"/>
        </w:trPr>
        <w:tc>
          <w:tcPr>
            <w:tcW w:w="1043" w:type="dxa"/>
            <w:vAlign w:val="center"/>
          </w:tcPr>
          <w:p w14:paraId="4FED4717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CCD174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Principle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43028AB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 xml:space="preserve">Whole </w:t>
            </w:r>
            <w:proofErr w:type="spellStart"/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>Numbe</w:t>
            </w:r>
            <w:proofErr w:type="spellEnd"/>
          </w:p>
        </w:tc>
        <w:tc>
          <w:tcPr>
            <w:tcW w:w="1202" w:type="dxa"/>
          </w:tcPr>
          <w:p w14:paraId="5390170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59D00FC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Principle Number</w:t>
            </w:r>
          </w:p>
        </w:tc>
      </w:tr>
      <w:tr w:rsidR="00A11BC4" w:rsidRPr="00DC37C1" w14:paraId="44A99D5A" w14:textId="77777777" w:rsidTr="4F7B2CE0">
        <w:trPr>
          <w:trHeight w:val="600"/>
        </w:trPr>
        <w:tc>
          <w:tcPr>
            <w:tcW w:w="1043" w:type="dxa"/>
            <w:vAlign w:val="center"/>
          </w:tcPr>
          <w:p w14:paraId="22A56934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EC1AC4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Criteria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26FB2F6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Whole Number</w:t>
            </w:r>
          </w:p>
        </w:tc>
        <w:tc>
          <w:tcPr>
            <w:tcW w:w="1202" w:type="dxa"/>
          </w:tcPr>
          <w:p w14:paraId="0D5770A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6E8A249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Criterion Number</w:t>
            </w:r>
          </w:p>
        </w:tc>
      </w:tr>
      <w:tr w:rsidR="00A11BC4" w:rsidRPr="00DC37C1" w14:paraId="639C6BEF" w14:textId="77777777" w:rsidTr="4F7B2CE0">
        <w:trPr>
          <w:trHeight w:val="600"/>
        </w:trPr>
        <w:tc>
          <w:tcPr>
            <w:tcW w:w="1043" w:type="dxa"/>
            <w:vAlign w:val="center"/>
          </w:tcPr>
          <w:p w14:paraId="3A06550C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FF96E8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Indicator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3F12CBB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Whole Number</w:t>
            </w:r>
          </w:p>
        </w:tc>
        <w:tc>
          <w:tcPr>
            <w:tcW w:w="1202" w:type="dxa"/>
          </w:tcPr>
          <w:p w14:paraId="4F1F44E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7DA2A4E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Indicator Number</w:t>
            </w:r>
          </w:p>
        </w:tc>
      </w:tr>
      <w:tr w:rsidR="00A11BC4" w:rsidRPr="00DC37C1" w14:paraId="7ED94720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02E59728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CE4792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CAR detail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240899A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78FC376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7EE6FF3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Comments indicator</w:t>
            </w:r>
          </w:p>
        </w:tc>
      </w:tr>
      <w:tr w:rsidR="00A11BC4" w:rsidRPr="00DC37C1" w14:paraId="5B2762C0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708AA3B6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1B77E8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Section of the standard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477D827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3502FA6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E4C2B5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Number of the Paragraph in the Standard</w:t>
            </w:r>
          </w:p>
        </w:tc>
      </w:tr>
      <w:tr w:rsidR="00A11BC4" w:rsidRPr="00DC37C1" w14:paraId="6A9BE40A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110437CB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9DD2AA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Requirement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64B9520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348DCEA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3F3EE31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Requirement</w:t>
            </w:r>
          </w:p>
        </w:tc>
      </w:tr>
      <w:tr w:rsidR="00A11BC4" w:rsidRPr="00DC37C1" w14:paraId="7042B599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79885448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E1649A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Requirement (local language)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3813D93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6C81F01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FE3C67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Requirement (local language)</w:t>
            </w:r>
          </w:p>
        </w:tc>
      </w:tr>
      <w:tr w:rsidR="00A11BC4" w:rsidRPr="00DC37C1" w14:paraId="00EFF008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4A3DA904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A89D0C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Non-compliance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541C13D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543261B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2BDAB8C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Non-compliance</w:t>
            </w:r>
          </w:p>
        </w:tc>
      </w:tr>
      <w:tr w:rsidR="00A11BC4" w:rsidRPr="00DC37C1" w14:paraId="625ABA0D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0FD823CC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1E2081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Non-compliance (local language)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75E8FC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51BD8BF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6FB087E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Non-compliance (local language)</w:t>
            </w:r>
          </w:p>
        </w:tc>
      </w:tr>
      <w:tr w:rsidR="00A11BC4" w:rsidRPr="00DC37C1" w14:paraId="71E9A215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4DA07EC8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12C946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Objective evidence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4644F8E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5F0E4B9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27732E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Objective evidence</w:t>
            </w:r>
          </w:p>
        </w:tc>
      </w:tr>
      <w:tr w:rsidR="00A11BC4" w:rsidRPr="00DC37C1" w14:paraId="3BAF1BF6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2AFC06BA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19AD43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Objective evidence (local language)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4BCC99E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0339DF4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5E3894B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Objective evidence (local language)</w:t>
            </w:r>
          </w:p>
        </w:tc>
      </w:tr>
      <w:tr w:rsidR="00A11BC4" w:rsidRPr="00DC37C1" w14:paraId="43761A9C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47D07C2A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38424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Identification date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1D52A02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05D6477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0880778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Identification date</w:t>
            </w:r>
          </w:p>
        </w:tc>
      </w:tr>
      <w:tr w:rsidR="00A11BC4" w:rsidRPr="00DC37C1" w14:paraId="2510C780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24E79EBA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4C1070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Deadline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5C389AD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Date</w:t>
            </w:r>
          </w:p>
        </w:tc>
        <w:tc>
          <w:tcPr>
            <w:tcW w:w="1202" w:type="dxa"/>
          </w:tcPr>
          <w:p w14:paraId="02994CD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E260EC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Closure deadline (date)</w:t>
            </w:r>
          </w:p>
        </w:tc>
      </w:tr>
      <w:tr w:rsidR="00A11BC4" w:rsidRPr="00DC37C1" w14:paraId="4474152F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0FC24BA0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BEF9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Status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2F839C7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67158F6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412BB2B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Status: Closed, Open</w:t>
            </w:r>
          </w:p>
        </w:tc>
      </w:tr>
      <w:tr w:rsidR="00A11BC4" w:rsidRPr="00DC37C1" w14:paraId="4CE38340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345D8BD5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CA497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Closure date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027120F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490A693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2F723EE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Closure date</w:t>
            </w:r>
          </w:p>
        </w:tc>
      </w:tr>
      <w:tr w:rsidR="00A11BC4" w:rsidRPr="00DC37C1" w14:paraId="448733A7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4F2F0098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936B8F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  <w:t>Close-out evidence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236284D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159007C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5187099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Close-out evidence</w:t>
            </w:r>
          </w:p>
        </w:tc>
      </w:tr>
      <w:tr w:rsidR="00A11BC4" w:rsidRPr="00DC37C1" w14:paraId="01D63FB2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11D5730D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4AB63F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Close-out evidence (local language)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7E277F1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4C44105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6A34ACC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Close-out evidence (local language)</w:t>
            </w:r>
          </w:p>
        </w:tc>
      </w:tr>
      <w:tr w:rsidR="00A11BC4" w:rsidRPr="00DC37C1" w14:paraId="1C6715E1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13562F83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C696FA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Comments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23EC8FC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45550EA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6B1EEC9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Comments</w:t>
            </w:r>
          </w:p>
        </w:tc>
      </w:tr>
      <w:tr w:rsidR="00A11BC4" w:rsidRPr="00DC37C1" w14:paraId="31FDE8C6" w14:textId="77777777" w:rsidTr="4F7B2CE0">
        <w:trPr>
          <w:trHeight w:val="300"/>
        </w:trPr>
        <w:tc>
          <w:tcPr>
            <w:tcW w:w="1043" w:type="dxa"/>
            <w:vAlign w:val="center"/>
          </w:tcPr>
          <w:p w14:paraId="39BF150E" w14:textId="77777777" w:rsidR="00A11BC4" w:rsidRPr="00DC37C1" w:rsidRDefault="00A11BC4" w:rsidP="005216B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44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2979C6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Technical comments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3D578E2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Text</w:t>
            </w:r>
          </w:p>
        </w:tc>
        <w:tc>
          <w:tcPr>
            <w:tcW w:w="1202" w:type="dxa"/>
          </w:tcPr>
          <w:p w14:paraId="62F568A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069" w:type="dxa"/>
            <w:shd w:val="clear" w:color="auto" w:fill="auto"/>
            <w:vAlign w:val="center"/>
            <w:hideMark/>
          </w:tcPr>
          <w:p w14:paraId="7BBD8E0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Technical Comments</w:t>
            </w:r>
          </w:p>
        </w:tc>
      </w:tr>
    </w:tbl>
    <w:p w14:paraId="74D7CC1E" w14:textId="77777777" w:rsidR="00A11BC4" w:rsidRPr="00DC37C1" w:rsidRDefault="00A11BC4" w:rsidP="00A11BC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C37C1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15BE9316" w14:textId="77777777" w:rsidR="00A11BC4" w:rsidRPr="00DC37C1" w:rsidRDefault="00A11BC4" w:rsidP="00A11BC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C37C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Media Analysis (Data collection template)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2787"/>
        <w:gridCol w:w="1098"/>
        <w:gridCol w:w="1110"/>
        <w:gridCol w:w="9069"/>
      </w:tblGrid>
      <w:tr w:rsidR="00A11BC4" w:rsidRPr="00DC37C1" w14:paraId="044AFD43" w14:textId="77777777" w:rsidTr="005216B6">
        <w:trPr>
          <w:trHeight w:val="330"/>
          <w:tblHeader/>
        </w:trPr>
        <w:tc>
          <w:tcPr>
            <w:tcW w:w="352" w:type="pct"/>
            <w:shd w:val="clear" w:color="auto" w:fill="E7E6E6" w:themeFill="background2"/>
            <w:vAlign w:val="center"/>
          </w:tcPr>
          <w:p w14:paraId="4B1D73F4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№</w:t>
            </w:r>
          </w:p>
        </w:tc>
        <w:tc>
          <w:tcPr>
            <w:tcW w:w="921" w:type="pct"/>
            <w:shd w:val="clear" w:color="auto" w:fill="E7E6E6" w:themeFill="background2"/>
            <w:vAlign w:val="center"/>
            <w:hideMark/>
          </w:tcPr>
          <w:p w14:paraId="43F643FD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Column name</w:t>
            </w:r>
          </w:p>
        </w:tc>
        <w:tc>
          <w:tcPr>
            <w:tcW w:w="363" w:type="pct"/>
            <w:shd w:val="clear" w:color="auto" w:fill="E7E6E6" w:themeFill="background2"/>
            <w:vAlign w:val="center"/>
            <w:hideMark/>
          </w:tcPr>
          <w:p w14:paraId="599B0D69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Data type</w:t>
            </w:r>
          </w:p>
        </w:tc>
        <w:tc>
          <w:tcPr>
            <w:tcW w:w="367" w:type="pct"/>
            <w:shd w:val="clear" w:color="auto" w:fill="E7E6E6" w:themeFill="background2"/>
            <w:vAlign w:val="center"/>
          </w:tcPr>
          <w:p w14:paraId="2C5E6072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Minimal set</w:t>
            </w:r>
          </w:p>
        </w:tc>
        <w:tc>
          <w:tcPr>
            <w:tcW w:w="2997" w:type="pct"/>
            <w:shd w:val="clear" w:color="auto" w:fill="E7E6E6" w:themeFill="background2"/>
            <w:vAlign w:val="center"/>
            <w:hideMark/>
          </w:tcPr>
          <w:p w14:paraId="3BA6AD16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Description</w:t>
            </w:r>
          </w:p>
        </w:tc>
      </w:tr>
      <w:tr w:rsidR="00A11BC4" w:rsidRPr="00DC37C1" w14:paraId="0E2837CF" w14:textId="77777777" w:rsidTr="005216B6">
        <w:trPr>
          <w:trHeight w:val="300"/>
        </w:trPr>
        <w:tc>
          <w:tcPr>
            <w:tcW w:w="352" w:type="pct"/>
          </w:tcPr>
          <w:p w14:paraId="4BE2A5C4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50FE336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Information from</w:t>
            </w:r>
          </w:p>
        </w:tc>
        <w:tc>
          <w:tcPr>
            <w:tcW w:w="363" w:type="pct"/>
            <w:shd w:val="clear" w:color="auto" w:fill="auto"/>
            <w:hideMark/>
          </w:tcPr>
          <w:p w14:paraId="43070981" w14:textId="77777777" w:rsidR="00A11BC4" w:rsidRPr="00DC37C1" w:rsidRDefault="00A11BC4" w:rsidP="005216B6">
            <w:pPr>
              <w:spacing w:after="0" w:line="240" w:lineRule="auto"/>
              <w:ind w:right="-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7" w:type="pct"/>
          </w:tcPr>
          <w:p w14:paraId="000462D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4350CF2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 when data was received (date of actualization)</w:t>
            </w:r>
          </w:p>
        </w:tc>
      </w:tr>
      <w:tr w:rsidR="00A11BC4" w:rsidRPr="00DC37C1" w14:paraId="204BC9CF" w14:textId="77777777" w:rsidTr="005216B6">
        <w:trPr>
          <w:trHeight w:val="300"/>
        </w:trPr>
        <w:tc>
          <w:tcPr>
            <w:tcW w:w="352" w:type="pct"/>
          </w:tcPr>
          <w:p w14:paraId="37F1AE5B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4DBAAEB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License code</w:t>
            </w:r>
          </w:p>
        </w:tc>
        <w:tc>
          <w:tcPr>
            <w:tcW w:w="363" w:type="pct"/>
            <w:shd w:val="clear" w:color="auto" w:fill="auto"/>
            <w:hideMark/>
          </w:tcPr>
          <w:p w14:paraId="0DCCFA7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0BB1A79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3976DEB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FSC-C followed by 6 digits</w:t>
            </w:r>
          </w:p>
        </w:tc>
      </w:tr>
      <w:tr w:rsidR="00A11BC4" w:rsidRPr="00DC37C1" w14:paraId="055B84D5" w14:textId="77777777" w:rsidTr="005216B6">
        <w:trPr>
          <w:trHeight w:val="300"/>
        </w:trPr>
        <w:tc>
          <w:tcPr>
            <w:tcW w:w="352" w:type="pct"/>
          </w:tcPr>
          <w:p w14:paraId="1689D92D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415D580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Certificate code</w:t>
            </w:r>
          </w:p>
        </w:tc>
        <w:tc>
          <w:tcPr>
            <w:tcW w:w="363" w:type="pct"/>
            <w:shd w:val="clear" w:color="auto" w:fill="auto"/>
            <w:hideMark/>
          </w:tcPr>
          <w:p w14:paraId="3508009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0F0B126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36CD845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Follow the format: XXX-XXX-######</w:t>
            </w:r>
          </w:p>
        </w:tc>
      </w:tr>
      <w:tr w:rsidR="00A11BC4" w:rsidRPr="00DC37C1" w14:paraId="508997CB" w14:textId="77777777" w:rsidTr="005216B6">
        <w:trPr>
          <w:trHeight w:val="300"/>
        </w:trPr>
        <w:tc>
          <w:tcPr>
            <w:tcW w:w="352" w:type="pct"/>
          </w:tcPr>
          <w:p w14:paraId="230396D4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5BBE066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Certification body</w:t>
            </w:r>
          </w:p>
        </w:tc>
        <w:tc>
          <w:tcPr>
            <w:tcW w:w="363" w:type="pct"/>
            <w:shd w:val="clear" w:color="auto" w:fill="auto"/>
            <w:hideMark/>
          </w:tcPr>
          <w:p w14:paraId="2407760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4D47CCA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5681E70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Code of Certification Body who provided the certification services.</w:t>
            </w:r>
          </w:p>
        </w:tc>
      </w:tr>
      <w:tr w:rsidR="00A11BC4" w:rsidRPr="00DC37C1" w14:paraId="31DCB3D2" w14:textId="77777777" w:rsidTr="005216B6">
        <w:trPr>
          <w:trHeight w:val="300"/>
        </w:trPr>
        <w:tc>
          <w:tcPr>
            <w:tcW w:w="352" w:type="pct"/>
          </w:tcPr>
          <w:p w14:paraId="499117D1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5E4B9B4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Type of certificate</w:t>
            </w:r>
          </w:p>
        </w:tc>
        <w:tc>
          <w:tcPr>
            <w:tcW w:w="363" w:type="pct"/>
            <w:shd w:val="clear" w:color="auto" w:fill="auto"/>
            <w:hideMark/>
          </w:tcPr>
          <w:p w14:paraId="15917B7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093966C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7A29D4F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The second letters set of Certificate Code which refers to the type of certification - FM (Forest Management), COC (Chain of Custody), CW (Controlled Wood) or FM/COC (combined Forest Management and Chain of Custody)</w:t>
            </w:r>
          </w:p>
        </w:tc>
      </w:tr>
      <w:tr w:rsidR="00A11BC4" w:rsidRPr="00DC37C1" w14:paraId="184AE38F" w14:textId="77777777" w:rsidTr="005216B6">
        <w:trPr>
          <w:trHeight w:val="900"/>
        </w:trPr>
        <w:tc>
          <w:tcPr>
            <w:tcW w:w="352" w:type="pct"/>
          </w:tcPr>
          <w:p w14:paraId="7AEB44E5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2EBEFB9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Type of SLIMF certificate</w:t>
            </w:r>
          </w:p>
        </w:tc>
        <w:tc>
          <w:tcPr>
            <w:tcW w:w="363" w:type="pct"/>
            <w:shd w:val="clear" w:color="auto" w:fill="auto"/>
            <w:hideMark/>
          </w:tcPr>
          <w:p w14:paraId="6FC6364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221E2A8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7A51342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Type of SLIMF certificate</w:t>
            </w:r>
          </w:p>
        </w:tc>
      </w:tr>
      <w:tr w:rsidR="00A11BC4" w:rsidRPr="00DC37C1" w14:paraId="59B8CB1E" w14:textId="77777777" w:rsidTr="005216B6">
        <w:trPr>
          <w:trHeight w:val="300"/>
        </w:trPr>
        <w:tc>
          <w:tcPr>
            <w:tcW w:w="352" w:type="pct"/>
          </w:tcPr>
          <w:p w14:paraId="0C08B6B3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4555AB0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Number of group members</w:t>
            </w:r>
          </w:p>
        </w:tc>
        <w:tc>
          <w:tcPr>
            <w:tcW w:w="363" w:type="pct"/>
            <w:shd w:val="clear" w:color="auto" w:fill="auto"/>
            <w:hideMark/>
          </w:tcPr>
          <w:p w14:paraId="028ECF4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BB2EFA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5AA07BC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Number of group members</w:t>
            </w:r>
          </w:p>
        </w:tc>
      </w:tr>
      <w:tr w:rsidR="00A11BC4" w:rsidRPr="00DC37C1" w14:paraId="67D7E5B2" w14:textId="77777777" w:rsidTr="005216B6">
        <w:trPr>
          <w:trHeight w:val="600"/>
        </w:trPr>
        <w:tc>
          <w:tcPr>
            <w:tcW w:w="352" w:type="pct"/>
          </w:tcPr>
          <w:p w14:paraId="21553197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5C5C32B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Names of group members</w:t>
            </w:r>
          </w:p>
        </w:tc>
        <w:tc>
          <w:tcPr>
            <w:tcW w:w="363" w:type="pct"/>
            <w:shd w:val="clear" w:color="auto" w:fill="auto"/>
            <w:hideMark/>
          </w:tcPr>
          <w:p w14:paraId="58126D8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5601703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103BF94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Names of group members</w:t>
            </w:r>
          </w:p>
        </w:tc>
      </w:tr>
      <w:tr w:rsidR="00A11BC4" w:rsidRPr="00DC37C1" w14:paraId="46114F20" w14:textId="77777777" w:rsidTr="005216B6">
        <w:trPr>
          <w:trHeight w:val="300"/>
        </w:trPr>
        <w:tc>
          <w:tcPr>
            <w:tcW w:w="352" w:type="pct"/>
          </w:tcPr>
          <w:p w14:paraId="6093DEFD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23DE7D6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Certificate status</w:t>
            </w:r>
          </w:p>
        </w:tc>
        <w:tc>
          <w:tcPr>
            <w:tcW w:w="363" w:type="pct"/>
            <w:shd w:val="clear" w:color="auto" w:fill="auto"/>
            <w:hideMark/>
          </w:tcPr>
          <w:p w14:paraId="297CDA8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5D8B3F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557D617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Certificate Status: Valid, Suspended, Suspended and Blocked, Terminated, Terminated or Blocked</w:t>
            </w:r>
          </w:p>
        </w:tc>
      </w:tr>
      <w:tr w:rsidR="00A11BC4" w:rsidRPr="00DC37C1" w14:paraId="59CB0232" w14:textId="77777777" w:rsidTr="005216B6">
        <w:trPr>
          <w:trHeight w:val="300"/>
        </w:trPr>
        <w:tc>
          <w:tcPr>
            <w:tcW w:w="352" w:type="pct"/>
          </w:tcPr>
          <w:p w14:paraId="2115553F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4A74047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License status</w:t>
            </w:r>
          </w:p>
        </w:tc>
        <w:tc>
          <w:tcPr>
            <w:tcW w:w="363" w:type="pct"/>
            <w:shd w:val="clear" w:color="auto" w:fill="auto"/>
            <w:hideMark/>
          </w:tcPr>
          <w:p w14:paraId="5FDC140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67" w:type="pct"/>
          </w:tcPr>
          <w:p w14:paraId="18F8753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0EB53BF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License Status: true, false</w:t>
            </w:r>
          </w:p>
        </w:tc>
      </w:tr>
      <w:tr w:rsidR="00A11BC4" w:rsidRPr="00DC37C1" w14:paraId="5B2098E8" w14:textId="77777777" w:rsidTr="005216B6">
        <w:trPr>
          <w:trHeight w:val="300"/>
        </w:trPr>
        <w:tc>
          <w:tcPr>
            <w:tcW w:w="352" w:type="pct"/>
          </w:tcPr>
          <w:p w14:paraId="5C201539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55DB1C7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CW</w:t>
            </w:r>
          </w:p>
        </w:tc>
        <w:tc>
          <w:tcPr>
            <w:tcW w:w="363" w:type="pct"/>
            <w:shd w:val="clear" w:color="auto" w:fill="auto"/>
            <w:hideMark/>
          </w:tcPr>
          <w:p w14:paraId="51E035F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67" w:type="pct"/>
          </w:tcPr>
          <w:p w14:paraId="2182D65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3365956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Controlled wood: true, false</w:t>
            </w:r>
          </w:p>
        </w:tc>
      </w:tr>
      <w:tr w:rsidR="00A11BC4" w:rsidRPr="00DC37C1" w14:paraId="343CD924" w14:textId="77777777" w:rsidTr="005216B6">
        <w:trPr>
          <w:trHeight w:val="300"/>
        </w:trPr>
        <w:tc>
          <w:tcPr>
            <w:tcW w:w="352" w:type="pct"/>
          </w:tcPr>
          <w:p w14:paraId="0C96E0FD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1342022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Organization name</w:t>
            </w:r>
          </w:p>
        </w:tc>
        <w:tc>
          <w:tcPr>
            <w:tcW w:w="363" w:type="pct"/>
            <w:shd w:val="clear" w:color="auto" w:fill="auto"/>
            <w:hideMark/>
          </w:tcPr>
          <w:p w14:paraId="665A885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A2E0F9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1419938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Organization Name</w:t>
            </w:r>
          </w:p>
        </w:tc>
      </w:tr>
      <w:tr w:rsidR="00A11BC4" w:rsidRPr="00DC37C1" w14:paraId="6AD771D5" w14:textId="77777777" w:rsidTr="005216B6">
        <w:trPr>
          <w:trHeight w:val="300"/>
        </w:trPr>
        <w:tc>
          <w:tcPr>
            <w:tcW w:w="352" w:type="pct"/>
          </w:tcPr>
          <w:p w14:paraId="1D62F7AC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78C440C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Local name</w:t>
            </w:r>
          </w:p>
        </w:tc>
        <w:tc>
          <w:tcPr>
            <w:tcW w:w="363" w:type="pct"/>
            <w:shd w:val="clear" w:color="auto" w:fill="auto"/>
            <w:hideMark/>
          </w:tcPr>
          <w:p w14:paraId="1BF6BE9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63FB1AB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333DF47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Organization Name in Local Language</w:t>
            </w:r>
          </w:p>
        </w:tc>
      </w:tr>
      <w:tr w:rsidR="00A11BC4" w:rsidRPr="00DC37C1" w14:paraId="21238BB6" w14:textId="77777777" w:rsidTr="005216B6">
        <w:trPr>
          <w:trHeight w:val="600"/>
        </w:trPr>
        <w:tc>
          <w:tcPr>
            <w:tcW w:w="352" w:type="pct"/>
          </w:tcPr>
          <w:p w14:paraId="6636EFF6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64A0ACA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Site/Member</w:t>
            </w:r>
          </w:p>
        </w:tc>
        <w:tc>
          <w:tcPr>
            <w:tcW w:w="363" w:type="pct"/>
            <w:shd w:val="clear" w:color="auto" w:fill="auto"/>
            <w:hideMark/>
          </w:tcPr>
          <w:p w14:paraId="030D297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67" w:type="pct"/>
          </w:tcPr>
          <w:p w14:paraId="2AFB773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0C1873E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Site/Member: true, false</w:t>
            </w:r>
          </w:p>
        </w:tc>
      </w:tr>
      <w:tr w:rsidR="00A11BC4" w:rsidRPr="00DC37C1" w14:paraId="024AA7D3" w14:textId="77777777" w:rsidTr="005216B6">
        <w:trPr>
          <w:trHeight w:val="600"/>
        </w:trPr>
        <w:tc>
          <w:tcPr>
            <w:tcW w:w="352" w:type="pct"/>
          </w:tcPr>
          <w:p w14:paraId="6BB38554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610EDAE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Country or Area</w:t>
            </w:r>
          </w:p>
        </w:tc>
        <w:tc>
          <w:tcPr>
            <w:tcW w:w="363" w:type="pct"/>
            <w:shd w:val="clear" w:color="auto" w:fill="auto"/>
            <w:hideMark/>
          </w:tcPr>
          <w:p w14:paraId="11F0C5A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5CDA990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492DEF8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World Countries (Generalized) </w:t>
            </w:r>
            <w:hyperlink r:id="rId17" w:history="1">
              <w:r w:rsidRPr="00DC37C1"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https://www.arcgis.com/home/item.html?id=2b93b06dc0dc4e809d3c8db5cb96ba69</w:t>
              </w:r>
            </w:hyperlink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A11BC4" w:rsidRPr="00DC37C1" w14:paraId="718AFAB6" w14:textId="77777777" w:rsidTr="005216B6">
        <w:trPr>
          <w:trHeight w:val="300"/>
        </w:trPr>
        <w:tc>
          <w:tcPr>
            <w:tcW w:w="352" w:type="pct"/>
          </w:tcPr>
          <w:p w14:paraId="0514E95A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0E48CEC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Address in a single line</w:t>
            </w:r>
          </w:p>
        </w:tc>
        <w:tc>
          <w:tcPr>
            <w:tcW w:w="363" w:type="pct"/>
            <w:shd w:val="clear" w:color="auto" w:fill="auto"/>
            <w:hideMark/>
          </w:tcPr>
          <w:p w14:paraId="1A328CA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204A5C0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5FB9AF6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Address in a single line: Street Address, Address Line 2, City, State/Province/Region, Postal/Zip Code, Country</w:t>
            </w:r>
          </w:p>
        </w:tc>
      </w:tr>
      <w:tr w:rsidR="00A11BC4" w:rsidRPr="00DC37C1" w14:paraId="7875E6B4" w14:textId="77777777" w:rsidTr="005216B6">
        <w:trPr>
          <w:trHeight w:val="300"/>
        </w:trPr>
        <w:tc>
          <w:tcPr>
            <w:tcW w:w="352" w:type="pct"/>
          </w:tcPr>
          <w:p w14:paraId="7BC11D09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3A83EB7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Street name</w:t>
            </w:r>
          </w:p>
        </w:tc>
        <w:tc>
          <w:tcPr>
            <w:tcW w:w="363" w:type="pct"/>
            <w:shd w:val="clear" w:color="auto" w:fill="auto"/>
            <w:hideMark/>
          </w:tcPr>
          <w:p w14:paraId="71ECFE2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2BE035A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5376325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Street name</w:t>
            </w:r>
          </w:p>
        </w:tc>
      </w:tr>
      <w:tr w:rsidR="00A11BC4" w:rsidRPr="00DC37C1" w14:paraId="2439BFE5" w14:textId="77777777" w:rsidTr="005216B6">
        <w:trPr>
          <w:trHeight w:val="300"/>
        </w:trPr>
        <w:tc>
          <w:tcPr>
            <w:tcW w:w="352" w:type="pct"/>
          </w:tcPr>
          <w:p w14:paraId="5E2082F2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204C6BF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Address nine 2</w:t>
            </w:r>
          </w:p>
        </w:tc>
        <w:tc>
          <w:tcPr>
            <w:tcW w:w="363" w:type="pct"/>
            <w:shd w:val="clear" w:color="auto" w:fill="auto"/>
            <w:hideMark/>
          </w:tcPr>
          <w:p w14:paraId="2ED775D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1AD19EE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76C9511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Address Line 2</w:t>
            </w:r>
          </w:p>
        </w:tc>
      </w:tr>
      <w:tr w:rsidR="00A11BC4" w:rsidRPr="00DC37C1" w14:paraId="456B5E4D" w14:textId="77777777" w:rsidTr="005216B6">
        <w:trPr>
          <w:trHeight w:val="300"/>
        </w:trPr>
        <w:tc>
          <w:tcPr>
            <w:tcW w:w="352" w:type="pct"/>
          </w:tcPr>
          <w:p w14:paraId="56837F7E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0DBEF3A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63" w:type="pct"/>
            <w:shd w:val="clear" w:color="auto" w:fill="auto"/>
            <w:hideMark/>
          </w:tcPr>
          <w:p w14:paraId="7196BA5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E787A6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2EFD45C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City</w:t>
            </w:r>
          </w:p>
        </w:tc>
      </w:tr>
      <w:tr w:rsidR="00A11BC4" w:rsidRPr="00DC37C1" w14:paraId="213616B2" w14:textId="77777777" w:rsidTr="005216B6">
        <w:trPr>
          <w:trHeight w:val="300"/>
        </w:trPr>
        <w:tc>
          <w:tcPr>
            <w:tcW w:w="352" w:type="pct"/>
          </w:tcPr>
          <w:p w14:paraId="430D9CD8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7C46E16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State/Province/Region</w:t>
            </w:r>
          </w:p>
        </w:tc>
        <w:tc>
          <w:tcPr>
            <w:tcW w:w="363" w:type="pct"/>
            <w:shd w:val="clear" w:color="auto" w:fill="auto"/>
            <w:hideMark/>
          </w:tcPr>
          <w:p w14:paraId="4641616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5543003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066D111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State/Province/Region</w:t>
            </w:r>
          </w:p>
        </w:tc>
      </w:tr>
      <w:tr w:rsidR="00A11BC4" w:rsidRPr="00DC37C1" w14:paraId="47E042CC" w14:textId="77777777" w:rsidTr="005216B6">
        <w:trPr>
          <w:trHeight w:val="300"/>
        </w:trPr>
        <w:tc>
          <w:tcPr>
            <w:tcW w:w="352" w:type="pct"/>
          </w:tcPr>
          <w:p w14:paraId="331174FE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3FC2154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Postal/Zip code</w:t>
            </w:r>
          </w:p>
        </w:tc>
        <w:tc>
          <w:tcPr>
            <w:tcW w:w="363" w:type="pct"/>
            <w:shd w:val="clear" w:color="auto" w:fill="auto"/>
            <w:hideMark/>
          </w:tcPr>
          <w:p w14:paraId="13B833C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1CA7C02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6A833DA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Postal/Zip Code</w:t>
            </w:r>
          </w:p>
        </w:tc>
      </w:tr>
      <w:tr w:rsidR="00A11BC4" w:rsidRPr="00DC37C1" w14:paraId="2553EA7A" w14:textId="77777777" w:rsidTr="005216B6">
        <w:trPr>
          <w:trHeight w:val="300"/>
        </w:trPr>
        <w:tc>
          <w:tcPr>
            <w:tcW w:w="352" w:type="pct"/>
          </w:tcPr>
          <w:p w14:paraId="016F68E0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2A1707E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Latitude</w:t>
            </w:r>
          </w:p>
        </w:tc>
        <w:tc>
          <w:tcPr>
            <w:tcW w:w="363" w:type="pct"/>
            <w:shd w:val="clear" w:color="auto" w:fill="auto"/>
            <w:hideMark/>
          </w:tcPr>
          <w:p w14:paraId="5097216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50E954C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22655AA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Latitude</w:t>
            </w:r>
          </w:p>
        </w:tc>
      </w:tr>
      <w:tr w:rsidR="00A11BC4" w:rsidRPr="00DC37C1" w14:paraId="5EB92C46" w14:textId="77777777" w:rsidTr="005216B6">
        <w:trPr>
          <w:trHeight w:val="600"/>
        </w:trPr>
        <w:tc>
          <w:tcPr>
            <w:tcW w:w="352" w:type="pct"/>
          </w:tcPr>
          <w:p w14:paraId="1F56FF12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67842A9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Longitude</w:t>
            </w:r>
          </w:p>
        </w:tc>
        <w:tc>
          <w:tcPr>
            <w:tcW w:w="363" w:type="pct"/>
            <w:shd w:val="clear" w:color="auto" w:fill="auto"/>
            <w:hideMark/>
          </w:tcPr>
          <w:p w14:paraId="5462763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605CE40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66A4E38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Longitude</w:t>
            </w:r>
          </w:p>
        </w:tc>
      </w:tr>
      <w:tr w:rsidR="00A11BC4" w:rsidRPr="00DC37C1" w14:paraId="5EAAD580" w14:textId="77777777" w:rsidTr="005216B6">
        <w:trPr>
          <w:trHeight w:val="300"/>
        </w:trPr>
        <w:tc>
          <w:tcPr>
            <w:tcW w:w="352" w:type="pct"/>
          </w:tcPr>
          <w:p w14:paraId="00E453CC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526F6ED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Address in a single line (local language)</w:t>
            </w:r>
          </w:p>
        </w:tc>
        <w:tc>
          <w:tcPr>
            <w:tcW w:w="363" w:type="pct"/>
            <w:shd w:val="clear" w:color="auto" w:fill="auto"/>
            <w:hideMark/>
          </w:tcPr>
          <w:p w14:paraId="17FBC44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0A600D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6B7ABCD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Address in a single line (local language): Street Address, Address Line 2, City, State/Province/Region, Postal/Zip Code, </w:t>
            </w:r>
            <w:proofErr w:type="spell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Counry</w:t>
            </w:r>
            <w:proofErr w:type="spellEnd"/>
          </w:p>
        </w:tc>
      </w:tr>
      <w:tr w:rsidR="00A11BC4" w:rsidRPr="00DC37C1" w14:paraId="5BCF816C" w14:textId="77777777" w:rsidTr="005216B6">
        <w:trPr>
          <w:trHeight w:val="300"/>
        </w:trPr>
        <w:tc>
          <w:tcPr>
            <w:tcW w:w="352" w:type="pct"/>
          </w:tcPr>
          <w:p w14:paraId="5ACD6A3D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15717EB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Street name (local language)</w:t>
            </w:r>
          </w:p>
        </w:tc>
        <w:tc>
          <w:tcPr>
            <w:tcW w:w="363" w:type="pct"/>
            <w:shd w:val="clear" w:color="auto" w:fill="auto"/>
            <w:hideMark/>
          </w:tcPr>
          <w:p w14:paraId="3E1773D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24C504B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3553682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Street name (local language)</w:t>
            </w:r>
          </w:p>
        </w:tc>
      </w:tr>
      <w:tr w:rsidR="00A11BC4" w:rsidRPr="00DC37C1" w14:paraId="4A47E1BB" w14:textId="77777777" w:rsidTr="005216B6">
        <w:trPr>
          <w:trHeight w:val="300"/>
        </w:trPr>
        <w:tc>
          <w:tcPr>
            <w:tcW w:w="352" w:type="pct"/>
          </w:tcPr>
          <w:p w14:paraId="42A50398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4F87C59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Address line 2 (local language)</w:t>
            </w:r>
          </w:p>
        </w:tc>
        <w:tc>
          <w:tcPr>
            <w:tcW w:w="363" w:type="pct"/>
            <w:shd w:val="clear" w:color="auto" w:fill="auto"/>
            <w:hideMark/>
          </w:tcPr>
          <w:p w14:paraId="26B531B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104101D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28F1409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Address Line 2 (local language)</w:t>
            </w:r>
          </w:p>
        </w:tc>
      </w:tr>
      <w:tr w:rsidR="00A11BC4" w:rsidRPr="00DC37C1" w14:paraId="0839F42E" w14:textId="77777777" w:rsidTr="005216B6">
        <w:trPr>
          <w:trHeight w:val="300"/>
        </w:trPr>
        <w:tc>
          <w:tcPr>
            <w:tcW w:w="352" w:type="pct"/>
          </w:tcPr>
          <w:p w14:paraId="42ABACF5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4F170DA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City (local language)</w:t>
            </w:r>
          </w:p>
        </w:tc>
        <w:tc>
          <w:tcPr>
            <w:tcW w:w="363" w:type="pct"/>
            <w:shd w:val="clear" w:color="auto" w:fill="auto"/>
            <w:hideMark/>
          </w:tcPr>
          <w:p w14:paraId="42742AB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7D97A74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3DF8AE0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City (local language)</w:t>
            </w:r>
          </w:p>
        </w:tc>
      </w:tr>
      <w:tr w:rsidR="00A11BC4" w:rsidRPr="00DC37C1" w14:paraId="60D22AA7" w14:textId="77777777" w:rsidTr="005216B6">
        <w:trPr>
          <w:trHeight w:val="300"/>
        </w:trPr>
        <w:tc>
          <w:tcPr>
            <w:tcW w:w="352" w:type="pct"/>
          </w:tcPr>
          <w:p w14:paraId="325938D1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23E574E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State/Province/Region (local language)</w:t>
            </w:r>
          </w:p>
        </w:tc>
        <w:tc>
          <w:tcPr>
            <w:tcW w:w="363" w:type="pct"/>
            <w:shd w:val="clear" w:color="auto" w:fill="auto"/>
            <w:hideMark/>
          </w:tcPr>
          <w:p w14:paraId="34C3A17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5016CF6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161FE64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State/Province/Region (local language)</w:t>
            </w:r>
          </w:p>
        </w:tc>
      </w:tr>
      <w:tr w:rsidR="00A11BC4" w:rsidRPr="00DC37C1" w14:paraId="7BCEDB36" w14:textId="77777777" w:rsidTr="005216B6">
        <w:trPr>
          <w:trHeight w:val="300"/>
        </w:trPr>
        <w:tc>
          <w:tcPr>
            <w:tcW w:w="352" w:type="pct"/>
          </w:tcPr>
          <w:p w14:paraId="79BB21FB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1B1387C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ID Code</w:t>
            </w:r>
          </w:p>
        </w:tc>
        <w:tc>
          <w:tcPr>
            <w:tcW w:w="363" w:type="pct"/>
            <w:shd w:val="clear" w:color="auto" w:fill="auto"/>
            <w:hideMark/>
          </w:tcPr>
          <w:p w14:paraId="574DB9C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5BDD269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4E1E4F2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ID Code</w:t>
            </w:r>
          </w:p>
        </w:tc>
      </w:tr>
      <w:tr w:rsidR="00A11BC4" w:rsidRPr="00DC37C1" w14:paraId="33C2E0A3" w14:textId="77777777" w:rsidTr="005216B6">
        <w:trPr>
          <w:trHeight w:val="300"/>
        </w:trPr>
        <w:tc>
          <w:tcPr>
            <w:tcW w:w="352" w:type="pct"/>
          </w:tcPr>
          <w:p w14:paraId="49BC9D3A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63E8A89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Forest Zone (report)</w:t>
            </w:r>
          </w:p>
        </w:tc>
        <w:tc>
          <w:tcPr>
            <w:tcW w:w="363" w:type="pct"/>
            <w:shd w:val="clear" w:color="auto" w:fill="auto"/>
            <w:hideMark/>
          </w:tcPr>
          <w:p w14:paraId="6F987F9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4864DDA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60979F3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Forest Zone (report)</w:t>
            </w:r>
          </w:p>
        </w:tc>
      </w:tr>
      <w:tr w:rsidR="00A11BC4" w:rsidRPr="00DC37C1" w14:paraId="0B31C306" w14:textId="77777777" w:rsidTr="005216B6">
        <w:trPr>
          <w:trHeight w:val="300"/>
        </w:trPr>
        <w:tc>
          <w:tcPr>
            <w:tcW w:w="352" w:type="pct"/>
          </w:tcPr>
          <w:p w14:paraId="56308BC7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1F6F44D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FAO Global Ecological Zoning Level 1 – Domain</w:t>
            </w:r>
          </w:p>
        </w:tc>
        <w:tc>
          <w:tcPr>
            <w:tcW w:w="363" w:type="pct"/>
            <w:shd w:val="clear" w:color="auto" w:fill="auto"/>
          </w:tcPr>
          <w:p w14:paraId="0AB07CA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2FAB651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5D5118D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See http://www.fao.org/3/ap861e/ap861e00.pdf</w:t>
            </w:r>
          </w:p>
        </w:tc>
      </w:tr>
      <w:tr w:rsidR="00A11BC4" w:rsidRPr="00DC37C1" w14:paraId="256FECC8" w14:textId="77777777" w:rsidTr="005216B6">
        <w:trPr>
          <w:trHeight w:val="300"/>
        </w:trPr>
        <w:tc>
          <w:tcPr>
            <w:tcW w:w="352" w:type="pct"/>
          </w:tcPr>
          <w:p w14:paraId="0F138065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7A31538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FAO Global Ecological Zoning Level 2 – Global Ecological Zone</w:t>
            </w:r>
          </w:p>
        </w:tc>
        <w:tc>
          <w:tcPr>
            <w:tcW w:w="363" w:type="pct"/>
            <w:shd w:val="clear" w:color="auto" w:fill="auto"/>
            <w:hideMark/>
          </w:tcPr>
          <w:p w14:paraId="515EE5D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40A3798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  <w:hideMark/>
          </w:tcPr>
          <w:p w14:paraId="5A7A6B3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See http://www.fao.org/3/ap861e/ap861e00.pdf</w:t>
            </w:r>
          </w:p>
        </w:tc>
      </w:tr>
      <w:tr w:rsidR="00A11BC4" w:rsidRPr="00DC37C1" w14:paraId="4F1701D6" w14:textId="77777777" w:rsidTr="005216B6">
        <w:trPr>
          <w:trHeight w:val="300"/>
        </w:trPr>
        <w:tc>
          <w:tcPr>
            <w:tcW w:w="352" w:type="pct"/>
          </w:tcPr>
          <w:p w14:paraId="51DB794A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6BC8F46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WWF Biome</w:t>
            </w:r>
          </w:p>
        </w:tc>
        <w:tc>
          <w:tcPr>
            <w:tcW w:w="363" w:type="pct"/>
            <w:shd w:val="clear" w:color="auto" w:fill="auto"/>
          </w:tcPr>
          <w:p w14:paraId="1755228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81A92D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6E8067B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See </w:t>
            </w:r>
            <w:hyperlink r:id="rId18" w:history="1">
              <w:r w:rsidRPr="00DC37C1"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https://en.wikipedia.org/wiki/List_of_terrestrial_ecoregions_(WWF)</w:t>
              </w:r>
            </w:hyperlink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A11BC4" w:rsidRPr="00DC37C1" w14:paraId="53A6BC50" w14:textId="77777777" w:rsidTr="005216B6">
        <w:trPr>
          <w:trHeight w:val="300"/>
        </w:trPr>
        <w:tc>
          <w:tcPr>
            <w:tcW w:w="352" w:type="pct"/>
          </w:tcPr>
          <w:p w14:paraId="40AE576B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7B5C743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WWF Ecoregion</w:t>
            </w:r>
          </w:p>
        </w:tc>
        <w:tc>
          <w:tcPr>
            <w:tcW w:w="363" w:type="pct"/>
            <w:shd w:val="clear" w:color="auto" w:fill="auto"/>
          </w:tcPr>
          <w:p w14:paraId="24E2713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1E1E16B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035AF64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See </w:t>
            </w:r>
            <w:hyperlink r:id="rId19" w:history="1">
              <w:r w:rsidRPr="00DC37C1"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https://en.wikipedia.org/wiki/List_of_terrestrial_ecoregions_(WWF)</w:t>
              </w:r>
            </w:hyperlink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A11BC4" w:rsidRPr="00DC37C1" w14:paraId="24DA5A81" w14:textId="77777777" w:rsidTr="005216B6">
        <w:trPr>
          <w:trHeight w:val="300"/>
        </w:trPr>
        <w:tc>
          <w:tcPr>
            <w:tcW w:w="352" w:type="pct"/>
          </w:tcPr>
          <w:p w14:paraId="3E931D95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2CE2B2C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Local nature-agricultural zone</w:t>
            </w:r>
          </w:p>
        </w:tc>
        <w:tc>
          <w:tcPr>
            <w:tcW w:w="363" w:type="pct"/>
            <w:shd w:val="clear" w:color="auto" w:fill="auto"/>
          </w:tcPr>
          <w:p w14:paraId="0FF1210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08C23B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</w:tcPr>
          <w:p w14:paraId="0B43031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Local nature-agricultural zone</w:t>
            </w:r>
          </w:p>
        </w:tc>
      </w:tr>
      <w:tr w:rsidR="00A11BC4" w:rsidRPr="00DC37C1" w14:paraId="51524636" w14:textId="77777777" w:rsidTr="005216B6">
        <w:trPr>
          <w:trHeight w:val="300"/>
        </w:trPr>
        <w:tc>
          <w:tcPr>
            <w:tcW w:w="352" w:type="pct"/>
          </w:tcPr>
          <w:p w14:paraId="67CED5D6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04EE5DD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363" w:type="pct"/>
            <w:shd w:val="clear" w:color="auto" w:fill="auto"/>
          </w:tcPr>
          <w:p w14:paraId="4791E40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42E6D1B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2C08312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Website URL</w:t>
            </w:r>
          </w:p>
        </w:tc>
      </w:tr>
      <w:tr w:rsidR="00A11BC4" w:rsidRPr="00DC37C1" w14:paraId="48AC1A5D" w14:textId="77777777" w:rsidTr="005216B6">
        <w:trPr>
          <w:trHeight w:val="300"/>
        </w:trPr>
        <w:tc>
          <w:tcPr>
            <w:tcW w:w="352" w:type="pct"/>
          </w:tcPr>
          <w:p w14:paraId="5C5C636D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5F5F365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CH management area total, ha</w:t>
            </w:r>
          </w:p>
        </w:tc>
        <w:tc>
          <w:tcPr>
            <w:tcW w:w="363" w:type="pct"/>
            <w:shd w:val="clear" w:color="auto" w:fill="auto"/>
          </w:tcPr>
          <w:p w14:paraId="62B3CCF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26CA1BA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</w:tcPr>
          <w:p w14:paraId="3292E6C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CH management area total, ha</w:t>
            </w:r>
          </w:p>
        </w:tc>
      </w:tr>
      <w:tr w:rsidR="00A11BC4" w:rsidRPr="00DC37C1" w14:paraId="252C1414" w14:textId="77777777" w:rsidTr="005216B6">
        <w:trPr>
          <w:trHeight w:val="300"/>
        </w:trPr>
        <w:tc>
          <w:tcPr>
            <w:tcW w:w="352" w:type="pct"/>
          </w:tcPr>
          <w:p w14:paraId="0D7C32DC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70B7E9E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CH management area (forests), ha</w:t>
            </w:r>
          </w:p>
        </w:tc>
        <w:tc>
          <w:tcPr>
            <w:tcW w:w="363" w:type="pct"/>
            <w:shd w:val="clear" w:color="auto" w:fill="auto"/>
          </w:tcPr>
          <w:p w14:paraId="5A96184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4B2EBE0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5B3BEE2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CH management area (forests), ha</w:t>
            </w:r>
          </w:p>
        </w:tc>
      </w:tr>
      <w:tr w:rsidR="00A11BC4" w:rsidRPr="00DC37C1" w14:paraId="07ABBB24" w14:textId="77777777" w:rsidTr="005216B6">
        <w:trPr>
          <w:trHeight w:val="300"/>
        </w:trPr>
        <w:tc>
          <w:tcPr>
            <w:tcW w:w="352" w:type="pct"/>
          </w:tcPr>
          <w:p w14:paraId="270B08CD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6D5D698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First issue date</w:t>
            </w:r>
          </w:p>
        </w:tc>
        <w:tc>
          <w:tcPr>
            <w:tcW w:w="363" w:type="pct"/>
            <w:shd w:val="clear" w:color="auto" w:fill="auto"/>
          </w:tcPr>
          <w:p w14:paraId="33A63DB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7" w:type="pct"/>
          </w:tcPr>
          <w:p w14:paraId="0B99FE5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</w:tcPr>
          <w:p w14:paraId="2DBEB17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First Issue Date</w:t>
            </w:r>
          </w:p>
        </w:tc>
      </w:tr>
      <w:tr w:rsidR="00A11BC4" w:rsidRPr="00DC37C1" w14:paraId="02ED23CE" w14:textId="77777777" w:rsidTr="005216B6">
        <w:trPr>
          <w:trHeight w:val="300"/>
        </w:trPr>
        <w:tc>
          <w:tcPr>
            <w:tcW w:w="352" w:type="pct"/>
          </w:tcPr>
          <w:p w14:paraId="6237066E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73FE863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Last issue date</w:t>
            </w:r>
          </w:p>
        </w:tc>
        <w:tc>
          <w:tcPr>
            <w:tcW w:w="363" w:type="pct"/>
            <w:shd w:val="clear" w:color="auto" w:fill="auto"/>
          </w:tcPr>
          <w:p w14:paraId="066F1D0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7" w:type="pct"/>
          </w:tcPr>
          <w:p w14:paraId="6FB89E7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</w:tcPr>
          <w:p w14:paraId="18A4BCD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Last Issue Date</w:t>
            </w:r>
          </w:p>
        </w:tc>
      </w:tr>
      <w:tr w:rsidR="00A11BC4" w:rsidRPr="00DC37C1" w14:paraId="43F3F529" w14:textId="77777777" w:rsidTr="005216B6">
        <w:trPr>
          <w:trHeight w:val="300"/>
        </w:trPr>
        <w:tc>
          <w:tcPr>
            <w:tcW w:w="352" w:type="pct"/>
          </w:tcPr>
          <w:p w14:paraId="5E8342F1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6CABFEB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Suspension date</w:t>
            </w:r>
          </w:p>
        </w:tc>
        <w:tc>
          <w:tcPr>
            <w:tcW w:w="363" w:type="pct"/>
            <w:shd w:val="clear" w:color="auto" w:fill="auto"/>
          </w:tcPr>
          <w:p w14:paraId="1D581AF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7" w:type="pct"/>
          </w:tcPr>
          <w:p w14:paraId="5810014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</w:tcPr>
          <w:p w14:paraId="790EB2F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Suspension Date</w:t>
            </w:r>
          </w:p>
        </w:tc>
      </w:tr>
      <w:tr w:rsidR="00A11BC4" w:rsidRPr="00DC37C1" w14:paraId="300CC036" w14:textId="77777777" w:rsidTr="005216B6">
        <w:trPr>
          <w:trHeight w:val="300"/>
        </w:trPr>
        <w:tc>
          <w:tcPr>
            <w:tcW w:w="352" w:type="pct"/>
          </w:tcPr>
          <w:p w14:paraId="0110FA7E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03666A0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Termination date</w:t>
            </w:r>
          </w:p>
        </w:tc>
        <w:tc>
          <w:tcPr>
            <w:tcW w:w="363" w:type="pct"/>
            <w:shd w:val="clear" w:color="auto" w:fill="auto"/>
          </w:tcPr>
          <w:p w14:paraId="0AFE2F2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7" w:type="pct"/>
          </w:tcPr>
          <w:p w14:paraId="5463379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</w:tcPr>
          <w:p w14:paraId="7D57E58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Termination Date</w:t>
            </w:r>
          </w:p>
        </w:tc>
      </w:tr>
      <w:tr w:rsidR="00A11BC4" w:rsidRPr="00DC37C1" w14:paraId="10FAB4F8" w14:textId="77777777" w:rsidTr="005216B6">
        <w:trPr>
          <w:trHeight w:val="300"/>
        </w:trPr>
        <w:tc>
          <w:tcPr>
            <w:tcW w:w="352" w:type="pct"/>
          </w:tcPr>
          <w:p w14:paraId="7436A790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6FC7383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Expiry Date</w:t>
            </w:r>
          </w:p>
        </w:tc>
        <w:tc>
          <w:tcPr>
            <w:tcW w:w="363" w:type="pct"/>
            <w:shd w:val="clear" w:color="auto" w:fill="auto"/>
            <w:hideMark/>
          </w:tcPr>
          <w:p w14:paraId="48C5A95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7" w:type="pct"/>
          </w:tcPr>
          <w:p w14:paraId="61FD7FE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5521E92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Expiry Date</w:t>
            </w:r>
          </w:p>
        </w:tc>
      </w:tr>
      <w:tr w:rsidR="00A11BC4" w:rsidRPr="00DC37C1" w14:paraId="71F2B955" w14:textId="77777777" w:rsidTr="005216B6">
        <w:trPr>
          <w:trHeight w:val="300"/>
        </w:trPr>
        <w:tc>
          <w:tcPr>
            <w:tcW w:w="352" w:type="pct"/>
          </w:tcPr>
          <w:p w14:paraId="7CFD5738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1E080A57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commentRangeStart w:id="11"/>
            <w:commentRangeStart w:id="12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Ownership type</w:t>
            </w:r>
            <w:commentRangeEnd w:id="11"/>
            <w:r w:rsidRPr="00DC37C1">
              <w:commentReference w:id="11"/>
            </w:r>
            <w:commentRangeEnd w:id="12"/>
            <w:r w:rsidRPr="00DC37C1">
              <w:commentReference w:id="12"/>
            </w:r>
          </w:p>
        </w:tc>
        <w:tc>
          <w:tcPr>
            <w:tcW w:w="363" w:type="pct"/>
            <w:shd w:val="clear" w:color="auto" w:fill="auto"/>
          </w:tcPr>
          <w:p w14:paraId="35815CFC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ED8FDEC" w14:textId="77777777" w:rsidR="00A11BC4" w:rsidRPr="00DC37C1" w:rsidRDefault="00A11BC4" w:rsidP="005216B6">
            <w:pPr>
              <w:spacing w:after="0" w:line="240" w:lineRule="auto"/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2592206D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Public, Communal, Private or Other ownership</w:t>
            </w:r>
          </w:p>
        </w:tc>
      </w:tr>
      <w:tr w:rsidR="00A11BC4" w:rsidRPr="00DC37C1" w14:paraId="288887C5" w14:textId="77777777" w:rsidTr="005216B6">
        <w:trPr>
          <w:trHeight w:val="300"/>
        </w:trPr>
        <w:tc>
          <w:tcPr>
            <w:tcW w:w="352" w:type="pct"/>
          </w:tcPr>
          <w:p w14:paraId="07BCD384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720B162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Keyword</w:t>
            </w:r>
          </w:p>
        </w:tc>
        <w:tc>
          <w:tcPr>
            <w:tcW w:w="363" w:type="pct"/>
            <w:shd w:val="clear" w:color="auto" w:fill="auto"/>
          </w:tcPr>
          <w:p w14:paraId="2E5D3CD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49F3F55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2F17363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Keyword for search</w:t>
            </w:r>
          </w:p>
        </w:tc>
      </w:tr>
      <w:tr w:rsidR="00A11BC4" w:rsidRPr="00DC37C1" w14:paraId="5C0A7A69" w14:textId="77777777" w:rsidTr="005216B6">
        <w:trPr>
          <w:trHeight w:val="300"/>
        </w:trPr>
        <w:tc>
          <w:tcPr>
            <w:tcW w:w="352" w:type="pct"/>
          </w:tcPr>
          <w:p w14:paraId="18CD6098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19FF5A6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Publication URL</w:t>
            </w:r>
          </w:p>
        </w:tc>
        <w:tc>
          <w:tcPr>
            <w:tcW w:w="363" w:type="pct"/>
            <w:shd w:val="clear" w:color="auto" w:fill="auto"/>
            <w:hideMark/>
          </w:tcPr>
          <w:p w14:paraId="743BB0D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0FC851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6289D05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Publication URL</w:t>
            </w:r>
          </w:p>
        </w:tc>
      </w:tr>
      <w:tr w:rsidR="00A11BC4" w:rsidRPr="00DC37C1" w14:paraId="2F68BCBF" w14:textId="77777777" w:rsidTr="005216B6">
        <w:trPr>
          <w:trHeight w:val="300"/>
        </w:trPr>
        <w:tc>
          <w:tcPr>
            <w:tcW w:w="352" w:type="pct"/>
          </w:tcPr>
          <w:p w14:paraId="19070210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  <w:hideMark/>
          </w:tcPr>
          <w:p w14:paraId="3CE6D33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Publication Resource name</w:t>
            </w:r>
          </w:p>
        </w:tc>
        <w:tc>
          <w:tcPr>
            <w:tcW w:w="363" w:type="pct"/>
            <w:shd w:val="clear" w:color="auto" w:fill="auto"/>
            <w:hideMark/>
          </w:tcPr>
          <w:p w14:paraId="7E41AFA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8FDAA1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2997" w:type="pct"/>
            <w:shd w:val="clear" w:color="auto" w:fill="auto"/>
            <w:hideMark/>
          </w:tcPr>
          <w:p w14:paraId="7672DBD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Publication Resource name</w:t>
            </w:r>
          </w:p>
        </w:tc>
      </w:tr>
      <w:tr w:rsidR="00A11BC4" w:rsidRPr="00DC37C1" w14:paraId="23AEC8E3" w14:textId="77777777" w:rsidTr="005216B6">
        <w:trPr>
          <w:trHeight w:val="300"/>
        </w:trPr>
        <w:tc>
          <w:tcPr>
            <w:tcW w:w="352" w:type="pct"/>
          </w:tcPr>
          <w:p w14:paraId="601DA5C1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6C6CCA0E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Publication Title</w:t>
            </w:r>
          </w:p>
        </w:tc>
        <w:tc>
          <w:tcPr>
            <w:tcW w:w="363" w:type="pct"/>
            <w:shd w:val="clear" w:color="auto" w:fill="auto"/>
          </w:tcPr>
          <w:p w14:paraId="24907F56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5671D0A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675E31F1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Publication Title</w:t>
            </w:r>
          </w:p>
        </w:tc>
      </w:tr>
      <w:tr w:rsidR="00A11BC4" w:rsidRPr="00DC37C1" w14:paraId="38467F48" w14:textId="77777777" w:rsidTr="005216B6">
        <w:trPr>
          <w:trHeight w:val="300"/>
        </w:trPr>
        <w:tc>
          <w:tcPr>
            <w:tcW w:w="352" w:type="pct"/>
          </w:tcPr>
          <w:p w14:paraId="035D7A3F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342764D5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Publication Body</w:t>
            </w:r>
          </w:p>
        </w:tc>
        <w:tc>
          <w:tcPr>
            <w:tcW w:w="363" w:type="pct"/>
            <w:shd w:val="clear" w:color="auto" w:fill="auto"/>
          </w:tcPr>
          <w:p w14:paraId="6653FDB8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F395A7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1650E3F9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Publication Body</w:t>
            </w:r>
          </w:p>
        </w:tc>
      </w:tr>
      <w:tr w:rsidR="00A11BC4" w:rsidRPr="00DC37C1" w14:paraId="00029654" w14:textId="77777777" w:rsidTr="005216B6">
        <w:trPr>
          <w:trHeight w:val="300"/>
        </w:trPr>
        <w:tc>
          <w:tcPr>
            <w:tcW w:w="352" w:type="pct"/>
          </w:tcPr>
          <w:p w14:paraId="038DAD00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6D32832F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 of publication</w:t>
            </w:r>
          </w:p>
        </w:tc>
        <w:tc>
          <w:tcPr>
            <w:tcW w:w="363" w:type="pct"/>
            <w:shd w:val="clear" w:color="auto" w:fill="auto"/>
          </w:tcPr>
          <w:p w14:paraId="45DF8607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7" w:type="pct"/>
          </w:tcPr>
          <w:p w14:paraId="2B25A05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5D863094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 of publication</w:t>
            </w:r>
          </w:p>
        </w:tc>
      </w:tr>
      <w:tr w:rsidR="00A11BC4" w:rsidRPr="00DC37C1" w14:paraId="56275B38" w14:textId="77777777" w:rsidTr="005216B6">
        <w:trPr>
          <w:trHeight w:val="300"/>
        </w:trPr>
        <w:tc>
          <w:tcPr>
            <w:tcW w:w="352" w:type="pct"/>
          </w:tcPr>
          <w:p w14:paraId="7E4DD1F4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0A7C7BC0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Type of source</w:t>
            </w:r>
          </w:p>
        </w:tc>
        <w:tc>
          <w:tcPr>
            <w:tcW w:w="363" w:type="pct"/>
            <w:shd w:val="clear" w:color="auto" w:fill="auto"/>
          </w:tcPr>
          <w:p w14:paraId="64A42A9F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0904069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7A7E30E9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Type of source: </w:t>
            </w:r>
            <w:proofErr w:type="spell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Youtube</w:t>
            </w:r>
            <w:proofErr w:type="spell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, Reddit, Facebook, Twitter, News, Instagram, web</w:t>
            </w:r>
          </w:p>
        </w:tc>
      </w:tr>
      <w:tr w:rsidR="00A11BC4" w:rsidRPr="00DC37C1" w14:paraId="159FF836" w14:textId="77777777" w:rsidTr="005216B6">
        <w:trPr>
          <w:trHeight w:val="300"/>
        </w:trPr>
        <w:tc>
          <w:tcPr>
            <w:tcW w:w="352" w:type="pct"/>
          </w:tcPr>
          <w:p w14:paraId="3EE367DC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351427B5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Sentiment</w:t>
            </w:r>
          </w:p>
        </w:tc>
        <w:tc>
          <w:tcPr>
            <w:tcW w:w="363" w:type="pct"/>
            <w:shd w:val="clear" w:color="auto" w:fill="auto"/>
          </w:tcPr>
          <w:p w14:paraId="61441ADA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0CC6FDB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48FFBA6E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Sentiment: Negative, Positive or Neutral</w:t>
            </w:r>
          </w:p>
        </w:tc>
      </w:tr>
      <w:tr w:rsidR="00A11BC4" w:rsidRPr="00DC37C1" w14:paraId="49089D17" w14:textId="77777777" w:rsidTr="005216B6">
        <w:trPr>
          <w:trHeight w:val="300"/>
        </w:trPr>
        <w:tc>
          <w:tcPr>
            <w:tcW w:w="352" w:type="pct"/>
          </w:tcPr>
          <w:p w14:paraId="3501F8D3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27B37BE3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Focus area</w:t>
            </w:r>
          </w:p>
        </w:tc>
        <w:tc>
          <w:tcPr>
            <w:tcW w:w="363" w:type="pct"/>
            <w:shd w:val="clear" w:color="auto" w:fill="auto"/>
          </w:tcPr>
          <w:p w14:paraId="2BA48703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61DC45D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5A71564D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Zone of attention</w:t>
            </w:r>
          </w:p>
        </w:tc>
      </w:tr>
      <w:tr w:rsidR="00A11BC4" w:rsidRPr="00DC37C1" w14:paraId="58188BD3" w14:textId="77777777" w:rsidTr="005216B6">
        <w:trPr>
          <w:trHeight w:val="300"/>
        </w:trPr>
        <w:tc>
          <w:tcPr>
            <w:tcW w:w="352" w:type="pct"/>
          </w:tcPr>
          <w:p w14:paraId="6A7F6261" w14:textId="77777777" w:rsidR="00A11BC4" w:rsidRPr="00DC37C1" w:rsidRDefault="00A11BC4" w:rsidP="005216B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21" w:type="pct"/>
            <w:shd w:val="clear" w:color="auto" w:fill="auto"/>
          </w:tcPr>
          <w:p w14:paraId="33EE1A13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Technical Comments</w:t>
            </w:r>
          </w:p>
        </w:tc>
        <w:tc>
          <w:tcPr>
            <w:tcW w:w="363" w:type="pct"/>
            <w:shd w:val="clear" w:color="auto" w:fill="auto"/>
          </w:tcPr>
          <w:p w14:paraId="506B27E3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9E6194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4B640B76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Technical Comments</w:t>
            </w:r>
          </w:p>
        </w:tc>
      </w:tr>
    </w:tbl>
    <w:p w14:paraId="40B91550" w14:textId="77777777" w:rsidR="00A11BC4" w:rsidRPr="00DC37C1" w:rsidRDefault="00A11BC4" w:rsidP="00A11BC4">
      <w:pPr>
        <w:rPr>
          <w:rFonts w:ascii="Arial" w:hAnsi="Arial" w:cs="Arial"/>
          <w:sz w:val="24"/>
          <w:szCs w:val="24"/>
          <w:lang w:val="en-US"/>
        </w:rPr>
      </w:pPr>
    </w:p>
    <w:p w14:paraId="17737AFA" w14:textId="77777777" w:rsidR="00A11BC4" w:rsidRPr="00DC37C1" w:rsidRDefault="00A11BC4" w:rsidP="00A11BC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C37C1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4441854A" w14:textId="77777777" w:rsidR="00A11BC4" w:rsidRPr="00DC37C1" w:rsidRDefault="00A11BC4" w:rsidP="00A11BC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C37C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Forest Management Analysis (Data collection template)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2787"/>
        <w:gridCol w:w="1098"/>
        <w:gridCol w:w="1110"/>
        <w:gridCol w:w="9069"/>
      </w:tblGrid>
      <w:tr w:rsidR="00A11BC4" w:rsidRPr="00DC37C1" w14:paraId="606BFE33" w14:textId="77777777" w:rsidTr="005216B6">
        <w:trPr>
          <w:trHeight w:val="330"/>
          <w:tblHeader/>
        </w:trPr>
        <w:tc>
          <w:tcPr>
            <w:tcW w:w="352" w:type="pct"/>
            <w:shd w:val="clear" w:color="auto" w:fill="E7E6E6" w:themeFill="background2"/>
            <w:vAlign w:val="center"/>
          </w:tcPr>
          <w:p w14:paraId="20A331C4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№</w:t>
            </w:r>
          </w:p>
        </w:tc>
        <w:tc>
          <w:tcPr>
            <w:tcW w:w="921" w:type="pct"/>
            <w:shd w:val="clear" w:color="auto" w:fill="E7E6E6" w:themeFill="background2"/>
            <w:vAlign w:val="center"/>
            <w:hideMark/>
          </w:tcPr>
          <w:p w14:paraId="2FB8E36D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Column name</w:t>
            </w:r>
          </w:p>
        </w:tc>
        <w:tc>
          <w:tcPr>
            <w:tcW w:w="363" w:type="pct"/>
            <w:shd w:val="clear" w:color="auto" w:fill="E7E6E6" w:themeFill="background2"/>
            <w:vAlign w:val="center"/>
            <w:hideMark/>
          </w:tcPr>
          <w:p w14:paraId="62F9A16A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Data type</w:t>
            </w:r>
          </w:p>
        </w:tc>
        <w:tc>
          <w:tcPr>
            <w:tcW w:w="367" w:type="pct"/>
            <w:shd w:val="clear" w:color="auto" w:fill="E7E6E6" w:themeFill="background2"/>
            <w:vAlign w:val="center"/>
          </w:tcPr>
          <w:p w14:paraId="1DB25107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Minimal set</w:t>
            </w:r>
          </w:p>
        </w:tc>
        <w:tc>
          <w:tcPr>
            <w:tcW w:w="2997" w:type="pct"/>
            <w:shd w:val="clear" w:color="auto" w:fill="E7E6E6" w:themeFill="background2"/>
            <w:vAlign w:val="center"/>
            <w:hideMark/>
          </w:tcPr>
          <w:p w14:paraId="5CDB3423" w14:textId="77777777" w:rsidR="00A11BC4" w:rsidRPr="00DC37C1" w:rsidRDefault="00A11BC4" w:rsidP="005216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uk-UA"/>
              </w:rPr>
              <w:t>Description</w:t>
            </w:r>
          </w:p>
        </w:tc>
      </w:tr>
      <w:tr w:rsidR="00A11BC4" w:rsidRPr="00DC37C1" w14:paraId="21AD694B" w14:textId="77777777" w:rsidTr="005216B6">
        <w:trPr>
          <w:trHeight w:val="300"/>
        </w:trPr>
        <w:tc>
          <w:tcPr>
            <w:tcW w:w="352" w:type="pct"/>
          </w:tcPr>
          <w:p w14:paraId="2A03E26A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211C7F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Information from</w:t>
            </w:r>
          </w:p>
        </w:tc>
        <w:tc>
          <w:tcPr>
            <w:tcW w:w="363" w:type="pct"/>
            <w:shd w:val="clear" w:color="auto" w:fill="auto"/>
          </w:tcPr>
          <w:p w14:paraId="2F30FED6" w14:textId="77777777" w:rsidR="00A11BC4" w:rsidRPr="00DC37C1" w:rsidRDefault="00A11BC4" w:rsidP="005216B6">
            <w:pPr>
              <w:spacing w:after="0" w:line="240" w:lineRule="auto"/>
              <w:ind w:right="-12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7" w:type="pct"/>
          </w:tcPr>
          <w:p w14:paraId="05AD22E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5E208C2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 when data was received (date of actualization)</w:t>
            </w:r>
          </w:p>
        </w:tc>
      </w:tr>
      <w:tr w:rsidR="00A11BC4" w:rsidRPr="00DC37C1" w14:paraId="4279BAC2" w14:textId="77777777" w:rsidTr="005216B6">
        <w:trPr>
          <w:trHeight w:val="300"/>
        </w:trPr>
        <w:tc>
          <w:tcPr>
            <w:tcW w:w="352" w:type="pct"/>
          </w:tcPr>
          <w:p w14:paraId="14AD33C5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53A7D80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License code</w:t>
            </w:r>
          </w:p>
        </w:tc>
        <w:tc>
          <w:tcPr>
            <w:tcW w:w="363" w:type="pct"/>
            <w:shd w:val="clear" w:color="auto" w:fill="auto"/>
          </w:tcPr>
          <w:p w14:paraId="69170E4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48BD18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72F1D4B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FSC-C followed by 6 digits</w:t>
            </w:r>
          </w:p>
        </w:tc>
      </w:tr>
      <w:tr w:rsidR="00A11BC4" w:rsidRPr="00DC37C1" w14:paraId="13D90539" w14:textId="77777777" w:rsidTr="005216B6">
        <w:trPr>
          <w:trHeight w:val="300"/>
        </w:trPr>
        <w:tc>
          <w:tcPr>
            <w:tcW w:w="352" w:type="pct"/>
          </w:tcPr>
          <w:p w14:paraId="52FE7553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06E7CA9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Certificate code</w:t>
            </w:r>
          </w:p>
        </w:tc>
        <w:tc>
          <w:tcPr>
            <w:tcW w:w="363" w:type="pct"/>
            <w:shd w:val="clear" w:color="auto" w:fill="auto"/>
          </w:tcPr>
          <w:p w14:paraId="0554E49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24D262D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3627118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Follow the format: XXX-XXX-######</w:t>
            </w:r>
          </w:p>
        </w:tc>
      </w:tr>
      <w:tr w:rsidR="00A11BC4" w:rsidRPr="00DC37C1" w14:paraId="0C33E9FD" w14:textId="77777777" w:rsidTr="005216B6">
        <w:trPr>
          <w:trHeight w:val="300"/>
        </w:trPr>
        <w:tc>
          <w:tcPr>
            <w:tcW w:w="352" w:type="pct"/>
          </w:tcPr>
          <w:p w14:paraId="07AA1BA0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3F27A4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Certification body</w:t>
            </w:r>
          </w:p>
        </w:tc>
        <w:tc>
          <w:tcPr>
            <w:tcW w:w="363" w:type="pct"/>
            <w:shd w:val="clear" w:color="auto" w:fill="auto"/>
          </w:tcPr>
          <w:p w14:paraId="2849D5A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395412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7FF2445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Code of Certification Body who provided the certification services.</w:t>
            </w:r>
          </w:p>
        </w:tc>
      </w:tr>
      <w:tr w:rsidR="00A11BC4" w:rsidRPr="00DC37C1" w14:paraId="1996D850" w14:textId="77777777" w:rsidTr="005216B6">
        <w:trPr>
          <w:trHeight w:val="300"/>
        </w:trPr>
        <w:tc>
          <w:tcPr>
            <w:tcW w:w="352" w:type="pct"/>
          </w:tcPr>
          <w:p w14:paraId="3EA44D7A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403D0E7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Type of certificate</w:t>
            </w:r>
          </w:p>
        </w:tc>
        <w:tc>
          <w:tcPr>
            <w:tcW w:w="363" w:type="pct"/>
            <w:shd w:val="clear" w:color="auto" w:fill="auto"/>
          </w:tcPr>
          <w:p w14:paraId="0161FB6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26F73D8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7600D92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The second letters set of Certificate Code which refers to the type of certification - FM (Forest Management), COC (Chain of Custody), CW (Controlled Wood) or FM/COC (combined Forest Management and Chain of Custody)</w:t>
            </w:r>
          </w:p>
        </w:tc>
      </w:tr>
      <w:tr w:rsidR="00A11BC4" w:rsidRPr="00DC37C1" w14:paraId="3611F0DA" w14:textId="77777777" w:rsidTr="005216B6">
        <w:trPr>
          <w:trHeight w:val="300"/>
        </w:trPr>
        <w:tc>
          <w:tcPr>
            <w:tcW w:w="352" w:type="pct"/>
          </w:tcPr>
          <w:p w14:paraId="4AF546F5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3EB0134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Type of SLIMF certificate</w:t>
            </w:r>
          </w:p>
        </w:tc>
        <w:tc>
          <w:tcPr>
            <w:tcW w:w="363" w:type="pct"/>
            <w:shd w:val="clear" w:color="auto" w:fill="auto"/>
          </w:tcPr>
          <w:p w14:paraId="03E132D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7168089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3F1F7D2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Type of SLIMF certificate</w:t>
            </w:r>
          </w:p>
        </w:tc>
      </w:tr>
      <w:tr w:rsidR="00A11BC4" w:rsidRPr="00DC37C1" w14:paraId="7F5D580A" w14:textId="77777777" w:rsidTr="005216B6">
        <w:trPr>
          <w:trHeight w:val="300"/>
        </w:trPr>
        <w:tc>
          <w:tcPr>
            <w:tcW w:w="352" w:type="pct"/>
          </w:tcPr>
          <w:p w14:paraId="6951BC4D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FB1BF6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Number of group members</w:t>
            </w:r>
          </w:p>
        </w:tc>
        <w:tc>
          <w:tcPr>
            <w:tcW w:w="363" w:type="pct"/>
            <w:shd w:val="clear" w:color="auto" w:fill="auto"/>
          </w:tcPr>
          <w:p w14:paraId="6108755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1C8A309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7C77149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Number of group members</w:t>
            </w:r>
          </w:p>
        </w:tc>
      </w:tr>
      <w:tr w:rsidR="00A11BC4" w:rsidRPr="00DC37C1" w14:paraId="53600E4C" w14:textId="77777777" w:rsidTr="005216B6">
        <w:trPr>
          <w:trHeight w:val="300"/>
        </w:trPr>
        <w:tc>
          <w:tcPr>
            <w:tcW w:w="352" w:type="pct"/>
          </w:tcPr>
          <w:p w14:paraId="3B077597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836E25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Names of group members</w:t>
            </w:r>
          </w:p>
        </w:tc>
        <w:tc>
          <w:tcPr>
            <w:tcW w:w="363" w:type="pct"/>
            <w:shd w:val="clear" w:color="auto" w:fill="auto"/>
          </w:tcPr>
          <w:p w14:paraId="5C97190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2BA8C69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04D7518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Names of group members</w:t>
            </w:r>
          </w:p>
        </w:tc>
      </w:tr>
      <w:tr w:rsidR="00A11BC4" w:rsidRPr="00DC37C1" w14:paraId="79FEF8C4" w14:textId="77777777" w:rsidTr="005216B6">
        <w:trPr>
          <w:trHeight w:val="300"/>
        </w:trPr>
        <w:tc>
          <w:tcPr>
            <w:tcW w:w="352" w:type="pct"/>
          </w:tcPr>
          <w:p w14:paraId="27115A6B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5FC6886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Certificate status</w:t>
            </w:r>
          </w:p>
        </w:tc>
        <w:tc>
          <w:tcPr>
            <w:tcW w:w="363" w:type="pct"/>
            <w:shd w:val="clear" w:color="auto" w:fill="auto"/>
          </w:tcPr>
          <w:p w14:paraId="5E6C70F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0137D7B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565AF1E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Certificate Status: Valid, Suspended, Suspended and Blocked, Terminated, Terminated or Blocked</w:t>
            </w:r>
          </w:p>
        </w:tc>
      </w:tr>
      <w:tr w:rsidR="00A11BC4" w:rsidRPr="00DC37C1" w14:paraId="3928DA88" w14:textId="77777777" w:rsidTr="005216B6">
        <w:trPr>
          <w:trHeight w:val="300"/>
        </w:trPr>
        <w:tc>
          <w:tcPr>
            <w:tcW w:w="352" w:type="pct"/>
          </w:tcPr>
          <w:p w14:paraId="459A784E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520620F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License status</w:t>
            </w:r>
          </w:p>
        </w:tc>
        <w:tc>
          <w:tcPr>
            <w:tcW w:w="363" w:type="pct"/>
            <w:shd w:val="clear" w:color="auto" w:fill="auto"/>
          </w:tcPr>
          <w:p w14:paraId="502BEC1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67" w:type="pct"/>
          </w:tcPr>
          <w:p w14:paraId="400CFCF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4D510B3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License Status: true, false</w:t>
            </w:r>
          </w:p>
        </w:tc>
      </w:tr>
      <w:tr w:rsidR="00A11BC4" w:rsidRPr="00DC37C1" w14:paraId="5966C679" w14:textId="77777777" w:rsidTr="005216B6">
        <w:trPr>
          <w:trHeight w:val="300"/>
        </w:trPr>
        <w:tc>
          <w:tcPr>
            <w:tcW w:w="352" w:type="pct"/>
          </w:tcPr>
          <w:p w14:paraId="6F547629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645EC2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CW</w:t>
            </w:r>
          </w:p>
        </w:tc>
        <w:tc>
          <w:tcPr>
            <w:tcW w:w="363" w:type="pct"/>
            <w:shd w:val="clear" w:color="auto" w:fill="auto"/>
          </w:tcPr>
          <w:p w14:paraId="13820F6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67" w:type="pct"/>
          </w:tcPr>
          <w:p w14:paraId="7F95BDD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2EA05EE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Controlled wood: true, false</w:t>
            </w:r>
          </w:p>
        </w:tc>
      </w:tr>
      <w:tr w:rsidR="00A11BC4" w:rsidRPr="00DC37C1" w14:paraId="6DB373D7" w14:textId="77777777" w:rsidTr="005216B6">
        <w:trPr>
          <w:trHeight w:val="300"/>
        </w:trPr>
        <w:tc>
          <w:tcPr>
            <w:tcW w:w="352" w:type="pct"/>
          </w:tcPr>
          <w:p w14:paraId="56D8ED04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5B09A33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Organization name</w:t>
            </w:r>
          </w:p>
        </w:tc>
        <w:tc>
          <w:tcPr>
            <w:tcW w:w="363" w:type="pct"/>
            <w:shd w:val="clear" w:color="auto" w:fill="auto"/>
          </w:tcPr>
          <w:p w14:paraId="1BC7835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5006A54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2A006F1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Organization Name</w:t>
            </w:r>
          </w:p>
        </w:tc>
      </w:tr>
      <w:tr w:rsidR="00A11BC4" w:rsidRPr="00DC37C1" w14:paraId="08A16A7B" w14:textId="77777777" w:rsidTr="005216B6">
        <w:trPr>
          <w:trHeight w:val="300"/>
        </w:trPr>
        <w:tc>
          <w:tcPr>
            <w:tcW w:w="352" w:type="pct"/>
          </w:tcPr>
          <w:p w14:paraId="186FE3D0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7835AD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Local name</w:t>
            </w:r>
          </w:p>
        </w:tc>
        <w:tc>
          <w:tcPr>
            <w:tcW w:w="363" w:type="pct"/>
            <w:shd w:val="clear" w:color="auto" w:fill="auto"/>
          </w:tcPr>
          <w:p w14:paraId="2540870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788F5B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1C47C6C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Organization Name in Local Language</w:t>
            </w:r>
          </w:p>
        </w:tc>
      </w:tr>
      <w:tr w:rsidR="00A11BC4" w:rsidRPr="00DC37C1" w14:paraId="34F35355" w14:textId="77777777" w:rsidTr="005216B6">
        <w:trPr>
          <w:trHeight w:val="300"/>
        </w:trPr>
        <w:tc>
          <w:tcPr>
            <w:tcW w:w="352" w:type="pct"/>
          </w:tcPr>
          <w:p w14:paraId="337EAE47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DF0991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Site/Member</w:t>
            </w:r>
          </w:p>
        </w:tc>
        <w:tc>
          <w:tcPr>
            <w:tcW w:w="363" w:type="pct"/>
            <w:shd w:val="clear" w:color="auto" w:fill="auto"/>
          </w:tcPr>
          <w:p w14:paraId="322E8D4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67" w:type="pct"/>
          </w:tcPr>
          <w:p w14:paraId="3EEFC3C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0F3665F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Site/Member: true, false</w:t>
            </w:r>
          </w:p>
        </w:tc>
      </w:tr>
      <w:tr w:rsidR="00A11BC4" w:rsidRPr="00DC37C1" w14:paraId="635AFA4F" w14:textId="77777777" w:rsidTr="005216B6">
        <w:trPr>
          <w:trHeight w:val="300"/>
        </w:trPr>
        <w:tc>
          <w:tcPr>
            <w:tcW w:w="352" w:type="pct"/>
          </w:tcPr>
          <w:p w14:paraId="75D0B519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62C07C6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Country or Area</w:t>
            </w:r>
          </w:p>
        </w:tc>
        <w:tc>
          <w:tcPr>
            <w:tcW w:w="363" w:type="pct"/>
            <w:shd w:val="clear" w:color="auto" w:fill="auto"/>
          </w:tcPr>
          <w:p w14:paraId="0D70C8F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ADB88B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1319E46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World Countries (Generalized) </w:t>
            </w:r>
            <w:hyperlink r:id="rId20" w:history="1">
              <w:r w:rsidRPr="00DC37C1"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https://www.arcgis.com/home/item.html?id=2b93b06dc0dc4e809d3c8db5cb96ba69</w:t>
              </w:r>
            </w:hyperlink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A11BC4" w:rsidRPr="00DC37C1" w14:paraId="1F22EBF0" w14:textId="77777777" w:rsidTr="005216B6">
        <w:trPr>
          <w:trHeight w:val="300"/>
        </w:trPr>
        <w:tc>
          <w:tcPr>
            <w:tcW w:w="352" w:type="pct"/>
          </w:tcPr>
          <w:p w14:paraId="344194D2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52F71A4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Address in a single line</w:t>
            </w:r>
          </w:p>
        </w:tc>
        <w:tc>
          <w:tcPr>
            <w:tcW w:w="363" w:type="pct"/>
            <w:shd w:val="clear" w:color="auto" w:fill="auto"/>
          </w:tcPr>
          <w:p w14:paraId="6CB6DA8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DEB09C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7CE2AD6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Address in a single line: Street Address, Address Line 2, City, State/Province/Region, Postal/Zip Code, </w:t>
            </w:r>
            <w:proofErr w:type="spell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Counry</w:t>
            </w:r>
            <w:proofErr w:type="spellEnd"/>
          </w:p>
        </w:tc>
      </w:tr>
      <w:tr w:rsidR="00A11BC4" w:rsidRPr="00DC37C1" w14:paraId="25695686" w14:textId="77777777" w:rsidTr="005216B6">
        <w:trPr>
          <w:trHeight w:val="300"/>
        </w:trPr>
        <w:tc>
          <w:tcPr>
            <w:tcW w:w="352" w:type="pct"/>
          </w:tcPr>
          <w:p w14:paraId="19C20D90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448F09B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Street name</w:t>
            </w:r>
          </w:p>
        </w:tc>
        <w:tc>
          <w:tcPr>
            <w:tcW w:w="363" w:type="pct"/>
            <w:shd w:val="clear" w:color="auto" w:fill="auto"/>
          </w:tcPr>
          <w:p w14:paraId="3E7427A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0922867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0C8D57A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Street name</w:t>
            </w:r>
          </w:p>
        </w:tc>
      </w:tr>
      <w:tr w:rsidR="00A11BC4" w:rsidRPr="00DC37C1" w14:paraId="4FD8BB6B" w14:textId="77777777" w:rsidTr="005216B6">
        <w:trPr>
          <w:trHeight w:val="300"/>
        </w:trPr>
        <w:tc>
          <w:tcPr>
            <w:tcW w:w="352" w:type="pct"/>
          </w:tcPr>
          <w:p w14:paraId="552921E1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6058E5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Address nine 2</w:t>
            </w:r>
          </w:p>
        </w:tc>
        <w:tc>
          <w:tcPr>
            <w:tcW w:w="363" w:type="pct"/>
            <w:shd w:val="clear" w:color="auto" w:fill="auto"/>
          </w:tcPr>
          <w:p w14:paraId="3E32F5D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440D856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55C3B3E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Address Line 2</w:t>
            </w:r>
          </w:p>
        </w:tc>
      </w:tr>
      <w:tr w:rsidR="00A11BC4" w:rsidRPr="00DC37C1" w14:paraId="27CDA06A" w14:textId="77777777" w:rsidTr="005216B6">
        <w:trPr>
          <w:trHeight w:val="300"/>
        </w:trPr>
        <w:tc>
          <w:tcPr>
            <w:tcW w:w="352" w:type="pct"/>
          </w:tcPr>
          <w:p w14:paraId="489ADB4D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7DBF43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63" w:type="pct"/>
            <w:shd w:val="clear" w:color="auto" w:fill="auto"/>
          </w:tcPr>
          <w:p w14:paraId="4C3584C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C339E2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23484D6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City</w:t>
            </w:r>
          </w:p>
        </w:tc>
      </w:tr>
      <w:tr w:rsidR="00A11BC4" w:rsidRPr="00DC37C1" w14:paraId="2A01D311" w14:textId="77777777" w:rsidTr="005216B6">
        <w:trPr>
          <w:trHeight w:val="300"/>
        </w:trPr>
        <w:tc>
          <w:tcPr>
            <w:tcW w:w="352" w:type="pct"/>
          </w:tcPr>
          <w:p w14:paraId="168FC6FF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4D1D8D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State/Province/Region</w:t>
            </w:r>
          </w:p>
        </w:tc>
        <w:tc>
          <w:tcPr>
            <w:tcW w:w="363" w:type="pct"/>
            <w:shd w:val="clear" w:color="auto" w:fill="auto"/>
          </w:tcPr>
          <w:p w14:paraId="217960E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4887C78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1BFF3E3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State/Province/Region</w:t>
            </w:r>
          </w:p>
        </w:tc>
      </w:tr>
      <w:tr w:rsidR="00A11BC4" w:rsidRPr="00DC37C1" w14:paraId="179EC394" w14:textId="77777777" w:rsidTr="005216B6">
        <w:trPr>
          <w:trHeight w:val="300"/>
        </w:trPr>
        <w:tc>
          <w:tcPr>
            <w:tcW w:w="352" w:type="pct"/>
          </w:tcPr>
          <w:p w14:paraId="230AF0EB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5C9349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Postal/Zip code</w:t>
            </w:r>
          </w:p>
        </w:tc>
        <w:tc>
          <w:tcPr>
            <w:tcW w:w="363" w:type="pct"/>
            <w:shd w:val="clear" w:color="auto" w:fill="auto"/>
          </w:tcPr>
          <w:p w14:paraId="42F49C0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D1220C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7B80CF5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Postal/Zip Code</w:t>
            </w:r>
          </w:p>
        </w:tc>
      </w:tr>
      <w:tr w:rsidR="00A11BC4" w:rsidRPr="00DC37C1" w14:paraId="4692F175" w14:textId="77777777" w:rsidTr="005216B6">
        <w:trPr>
          <w:trHeight w:val="300"/>
        </w:trPr>
        <w:tc>
          <w:tcPr>
            <w:tcW w:w="352" w:type="pct"/>
          </w:tcPr>
          <w:p w14:paraId="40C1B432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622ABB2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Latitude</w:t>
            </w:r>
          </w:p>
        </w:tc>
        <w:tc>
          <w:tcPr>
            <w:tcW w:w="363" w:type="pct"/>
            <w:shd w:val="clear" w:color="auto" w:fill="auto"/>
          </w:tcPr>
          <w:p w14:paraId="1C5BA57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02E759D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006F3D6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Latitude</w:t>
            </w:r>
          </w:p>
        </w:tc>
      </w:tr>
      <w:tr w:rsidR="00A11BC4" w:rsidRPr="00DC37C1" w14:paraId="4FBF7F70" w14:textId="77777777" w:rsidTr="005216B6">
        <w:trPr>
          <w:trHeight w:val="300"/>
        </w:trPr>
        <w:tc>
          <w:tcPr>
            <w:tcW w:w="352" w:type="pct"/>
          </w:tcPr>
          <w:p w14:paraId="0E45F4F6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CD3317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Longitude</w:t>
            </w:r>
          </w:p>
        </w:tc>
        <w:tc>
          <w:tcPr>
            <w:tcW w:w="363" w:type="pct"/>
            <w:shd w:val="clear" w:color="auto" w:fill="auto"/>
          </w:tcPr>
          <w:p w14:paraId="3D1DB9F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873E56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5133EAB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Longitude</w:t>
            </w:r>
          </w:p>
        </w:tc>
      </w:tr>
      <w:tr w:rsidR="00A11BC4" w:rsidRPr="00DC37C1" w14:paraId="3DDED85F" w14:textId="77777777" w:rsidTr="005216B6">
        <w:trPr>
          <w:trHeight w:val="300"/>
        </w:trPr>
        <w:tc>
          <w:tcPr>
            <w:tcW w:w="352" w:type="pct"/>
          </w:tcPr>
          <w:p w14:paraId="0088BE30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8F4EA6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Address in a single line (local language)</w:t>
            </w:r>
          </w:p>
        </w:tc>
        <w:tc>
          <w:tcPr>
            <w:tcW w:w="363" w:type="pct"/>
            <w:shd w:val="clear" w:color="auto" w:fill="auto"/>
          </w:tcPr>
          <w:p w14:paraId="06D0C59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1238E6D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2BFDACE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Address in a single line (local language): Street Address, Address Line 2, City, State/Province/Region, Postal/Zip Code, </w:t>
            </w:r>
            <w:proofErr w:type="spell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Counry</w:t>
            </w:r>
            <w:proofErr w:type="spellEnd"/>
          </w:p>
        </w:tc>
      </w:tr>
      <w:tr w:rsidR="00A11BC4" w:rsidRPr="00DC37C1" w14:paraId="61A0896B" w14:textId="77777777" w:rsidTr="005216B6">
        <w:trPr>
          <w:trHeight w:val="300"/>
        </w:trPr>
        <w:tc>
          <w:tcPr>
            <w:tcW w:w="352" w:type="pct"/>
          </w:tcPr>
          <w:p w14:paraId="291F8A6B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3A0DFB3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Street name (local language)</w:t>
            </w:r>
          </w:p>
        </w:tc>
        <w:tc>
          <w:tcPr>
            <w:tcW w:w="363" w:type="pct"/>
            <w:shd w:val="clear" w:color="auto" w:fill="auto"/>
          </w:tcPr>
          <w:p w14:paraId="456A7C3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212C15A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3347B96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Street name (local language)</w:t>
            </w:r>
          </w:p>
        </w:tc>
      </w:tr>
      <w:tr w:rsidR="00A11BC4" w:rsidRPr="00DC37C1" w14:paraId="6E72D3B4" w14:textId="77777777" w:rsidTr="005216B6">
        <w:trPr>
          <w:trHeight w:val="300"/>
        </w:trPr>
        <w:tc>
          <w:tcPr>
            <w:tcW w:w="352" w:type="pct"/>
          </w:tcPr>
          <w:p w14:paraId="66C4C860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6480A6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Address line 2 (local language)</w:t>
            </w:r>
          </w:p>
        </w:tc>
        <w:tc>
          <w:tcPr>
            <w:tcW w:w="363" w:type="pct"/>
            <w:shd w:val="clear" w:color="auto" w:fill="auto"/>
          </w:tcPr>
          <w:p w14:paraId="34C3F11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5C054A8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520A412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Address Line 2 (local language)</w:t>
            </w:r>
          </w:p>
        </w:tc>
      </w:tr>
      <w:tr w:rsidR="00A11BC4" w:rsidRPr="00DC37C1" w14:paraId="7866885A" w14:textId="77777777" w:rsidTr="005216B6">
        <w:trPr>
          <w:trHeight w:val="300"/>
        </w:trPr>
        <w:tc>
          <w:tcPr>
            <w:tcW w:w="352" w:type="pct"/>
          </w:tcPr>
          <w:p w14:paraId="46308C5D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4F859BE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City (local language)</w:t>
            </w:r>
          </w:p>
        </w:tc>
        <w:tc>
          <w:tcPr>
            <w:tcW w:w="363" w:type="pct"/>
            <w:shd w:val="clear" w:color="auto" w:fill="auto"/>
          </w:tcPr>
          <w:p w14:paraId="53BA0D9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23A8F1B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234DBD5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City (local language)</w:t>
            </w:r>
          </w:p>
        </w:tc>
      </w:tr>
      <w:tr w:rsidR="00A11BC4" w:rsidRPr="00DC37C1" w14:paraId="259AC689" w14:textId="77777777" w:rsidTr="005216B6">
        <w:trPr>
          <w:trHeight w:val="300"/>
        </w:trPr>
        <w:tc>
          <w:tcPr>
            <w:tcW w:w="352" w:type="pct"/>
          </w:tcPr>
          <w:p w14:paraId="1089D04C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208A0C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State/Province/Region (local language)</w:t>
            </w:r>
          </w:p>
        </w:tc>
        <w:tc>
          <w:tcPr>
            <w:tcW w:w="363" w:type="pct"/>
            <w:shd w:val="clear" w:color="auto" w:fill="auto"/>
          </w:tcPr>
          <w:p w14:paraId="700D538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4A4A3C5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1CF95E1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State/Province/Region (local language)</w:t>
            </w:r>
          </w:p>
        </w:tc>
      </w:tr>
      <w:tr w:rsidR="00A11BC4" w:rsidRPr="00DC37C1" w14:paraId="44597707" w14:textId="77777777" w:rsidTr="005216B6">
        <w:trPr>
          <w:trHeight w:val="300"/>
        </w:trPr>
        <w:tc>
          <w:tcPr>
            <w:tcW w:w="352" w:type="pct"/>
          </w:tcPr>
          <w:p w14:paraId="3DBF421F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6D587C9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ID Code</w:t>
            </w:r>
          </w:p>
        </w:tc>
        <w:tc>
          <w:tcPr>
            <w:tcW w:w="363" w:type="pct"/>
            <w:shd w:val="clear" w:color="auto" w:fill="auto"/>
          </w:tcPr>
          <w:p w14:paraId="76B1C60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1D07453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3AF7829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ID Code</w:t>
            </w:r>
          </w:p>
        </w:tc>
      </w:tr>
      <w:tr w:rsidR="00A11BC4" w:rsidRPr="00DC37C1" w14:paraId="45E53A98" w14:textId="77777777" w:rsidTr="005216B6">
        <w:trPr>
          <w:trHeight w:val="300"/>
        </w:trPr>
        <w:tc>
          <w:tcPr>
            <w:tcW w:w="352" w:type="pct"/>
          </w:tcPr>
          <w:p w14:paraId="37382CC6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011A6A9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Forest Zone (report)</w:t>
            </w:r>
          </w:p>
        </w:tc>
        <w:tc>
          <w:tcPr>
            <w:tcW w:w="363" w:type="pct"/>
            <w:shd w:val="clear" w:color="auto" w:fill="auto"/>
          </w:tcPr>
          <w:p w14:paraId="6D78FC3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5570115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4755E95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Forest Zone (report)</w:t>
            </w:r>
          </w:p>
        </w:tc>
      </w:tr>
      <w:tr w:rsidR="00A11BC4" w:rsidRPr="00DC37C1" w14:paraId="301C1AE6" w14:textId="77777777" w:rsidTr="005216B6">
        <w:trPr>
          <w:trHeight w:val="300"/>
        </w:trPr>
        <w:tc>
          <w:tcPr>
            <w:tcW w:w="352" w:type="pct"/>
          </w:tcPr>
          <w:p w14:paraId="0605B576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40F13F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FAO Global Ecological Zoning Level 1 – Domain</w:t>
            </w:r>
          </w:p>
        </w:tc>
        <w:tc>
          <w:tcPr>
            <w:tcW w:w="363" w:type="pct"/>
            <w:shd w:val="clear" w:color="auto" w:fill="auto"/>
          </w:tcPr>
          <w:p w14:paraId="717E732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1B14796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7B8172C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See http://www.fao.org/3/ap861e/ap861e00.pdf</w:t>
            </w:r>
          </w:p>
        </w:tc>
      </w:tr>
      <w:tr w:rsidR="00A11BC4" w:rsidRPr="00DC37C1" w14:paraId="049A0904" w14:textId="77777777" w:rsidTr="005216B6">
        <w:trPr>
          <w:trHeight w:val="300"/>
        </w:trPr>
        <w:tc>
          <w:tcPr>
            <w:tcW w:w="352" w:type="pct"/>
          </w:tcPr>
          <w:p w14:paraId="4140B9CE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6B24DBE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FAO Global Ecological Zoning Level 2 – Global Ecological Zone</w:t>
            </w:r>
          </w:p>
        </w:tc>
        <w:tc>
          <w:tcPr>
            <w:tcW w:w="363" w:type="pct"/>
            <w:shd w:val="clear" w:color="auto" w:fill="auto"/>
          </w:tcPr>
          <w:p w14:paraId="0015962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572EDAB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3B88A7C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See http://www.fao.org/3/ap861e/ap861e00.pdf</w:t>
            </w:r>
          </w:p>
        </w:tc>
      </w:tr>
      <w:tr w:rsidR="00A11BC4" w:rsidRPr="00DC37C1" w14:paraId="513CED07" w14:textId="77777777" w:rsidTr="005216B6">
        <w:trPr>
          <w:trHeight w:val="300"/>
        </w:trPr>
        <w:tc>
          <w:tcPr>
            <w:tcW w:w="352" w:type="pct"/>
          </w:tcPr>
          <w:p w14:paraId="24589201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4E6090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WWF Biome</w:t>
            </w:r>
          </w:p>
        </w:tc>
        <w:tc>
          <w:tcPr>
            <w:tcW w:w="363" w:type="pct"/>
            <w:shd w:val="clear" w:color="auto" w:fill="auto"/>
          </w:tcPr>
          <w:p w14:paraId="37F440A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3060559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7AC0CB1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See </w:t>
            </w:r>
            <w:hyperlink r:id="rId21" w:history="1">
              <w:r w:rsidRPr="00DC37C1"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https://en.wikipedia.org/wiki/List_of_terrestrial_ecoregions_(WWF)</w:t>
              </w:r>
            </w:hyperlink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A11BC4" w:rsidRPr="00DC37C1" w14:paraId="6B775491" w14:textId="77777777" w:rsidTr="005216B6">
        <w:trPr>
          <w:trHeight w:val="300"/>
        </w:trPr>
        <w:tc>
          <w:tcPr>
            <w:tcW w:w="352" w:type="pct"/>
          </w:tcPr>
          <w:p w14:paraId="295E0920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790D37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WWF Ecoregion</w:t>
            </w:r>
          </w:p>
        </w:tc>
        <w:tc>
          <w:tcPr>
            <w:tcW w:w="363" w:type="pct"/>
            <w:shd w:val="clear" w:color="auto" w:fill="auto"/>
          </w:tcPr>
          <w:p w14:paraId="2A0D309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570E82D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62BF99A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See </w:t>
            </w:r>
            <w:hyperlink r:id="rId22" w:history="1">
              <w:r w:rsidRPr="00DC37C1"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https://en.wikipedia.org/wiki/List_of_terrestrial_ecoregions_(WWF)</w:t>
              </w:r>
            </w:hyperlink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A11BC4" w:rsidRPr="00DC37C1" w14:paraId="61578520" w14:textId="77777777" w:rsidTr="005216B6">
        <w:trPr>
          <w:trHeight w:val="300"/>
        </w:trPr>
        <w:tc>
          <w:tcPr>
            <w:tcW w:w="352" w:type="pct"/>
          </w:tcPr>
          <w:p w14:paraId="5BF42CE5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416B2E8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Local nature-agricultural zone</w:t>
            </w:r>
          </w:p>
        </w:tc>
        <w:tc>
          <w:tcPr>
            <w:tcW w:w="363" w:type="pct"/>
            <w:shd w:val="clear" w:color="auto" w:fill="auto"/>
          </w:tcPr>
          <w:p w14:paraId="47E4A2A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2940773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292A930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Local nature-agricultural zone</w:t>
            </w:r>
          </w:p>
        </w:tc>
      </w:tr>
      <w:tr w:rsidR="00A11BC4" w:rsidRPr="00DC37C1" w14:paraId="1FBDF9F0" w14:textId="77777777" w:rsidTr="005216B6">
        <w:trPr>
          <w:trHeight w:val="300"/>
        </w:trPr>
        <w:tc>
          <w:tcPr>
            <w:tcW w:w="352" w:type="pct"/>
          </w:tcPr>
          <w:p w14:paraId="759B1A0D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5A43677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363" w:type="pct"/>
            <w:shd w:val="clear" w:color="auto" w:fill="auto"/>
          </w:tcPr>
          <w:p w14:paraId="66E5657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0971B41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6A176D0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Website URL</w:t>
            </w:r>
          </w:p>
        </w:tc>
      </w:tr>
      <w:tr w:rsidR="00A11BC4" w:rsidRPr="00DC37C1" w14:paraId="0B800579" w14:textId="77777777" w:rsidTr="005216B6">
        <w:trPr>
          <w:trHeight w:val="300"/>
        </w:trPr>
        <w:tc>
          <w:tcPr>
            <w:tcW w:w="352" w:type="pct"/>
          </w:tcPr>
          <w:p w14:paraId="562A2A9A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AB13B8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CH management area total, ha</w:t>
            </w:r>
          </w:p>
        </w:tc>
        <w:tc>
          <w:tcPr>
            <w:tcW w:w="363" w:type="pct"/>
            <w:shd w:val="clear" w:color="auto" w:fill="auto"/>
          </w:tcPr>
          <w:p w14:paraId="6C464F6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6060678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6D70628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CH management area total, ha</w:t>
            </w:r>
          </w:p>
        </w:tc>
      </w:tr>
      <w:tr w:rsidR="00A11BC4" w:rsidRPr="00DC37C1" w14:paraId="4F6D24E7" w14:textId="77777777" w:rsidTr="005216B6">
        <w:trPr>
          <w:trHeight w:val="300"/>
        </w:trPr>
        <w:tc>
          <w:tcPr>
            <w:tcW w:w="352" w:type="pct"/>
          </w:tcPr>
          <w:p w14:paraId="495EAA54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4FB93B4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CH management area (forests), ha</w:t>
            </w:r>
          </w:p>
        </w:tc>
        <w:tc>
          <w:tcPr>
            <w:tcW w:w="363" w:type="pct"/>
            <w:shd w:val="clear" w:color="auto" w:fill="auto"/>
          </w:tcPr>
          <w:p w14:paraId="1023AF5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440A7E5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619C978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CH management area (forests), ha</w:t>
            </w:r>
          </w:p>
        </w:tc>
      </w:tr>
      <w:tr w:rsidR="00A11BC4" w:rsidRPr="00DC37C1" w14:paraId="064BB2E5" w14:textId="77777777" w:rsidTr="005216B6">
        <w:trPr>
          <w:trHeight w:val="300"/>
        </w:trPr>
        <w:tc>
          <w:tcPr>
            <w:tcW w:w="352" w:type="pct"/>
          </w:tcPr>
          <w:p w14:paraId="292D811E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51BF358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First issue date</w:t>
            </w:r>
          </w:p>
        </w:tc>
        <w:tc>
          <w:tcPr>
            <w:tcW w:w="363" w:type="pct"/>
            <w:shd w:val="clear" w:color="auto" w:fill="auto"/>
          </w:tcPr>
          <w:p w14:paraId="2F74C5B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7" w:type="pct"/>
          </w:tcPr>
          <w:p w14:paraId="2DD2099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6DC6FFA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First Issue Date</w:t>
            </w:r>
          </w:p>
        </w:tc>
      </w:tr>
      <w:tr w:rsidR="00A11BC4" w:rsidRPr="00DC37C1" w14:paraId="71B0B169" w14:textId="77777777" w:rsidTr="005216B6">
        <w:trPr>
          <w:trHeight w:val="300"/>
        </w:trPr>
        <w:tc>
          <w:tcPr>
            <w:tcW w:w="352" w:type="pct"/>
          </w:tcPr>
          <w:p w14:paraId="211AB843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91B973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Last issue date</w:t>
            </w:r>
          </w:p>
        </w:tc>
        <w:tc>
          <w:tcPr>
            <w:tcW w:w="363" w:type="pct"/>
            <w:shd w:val="clear" w:color="auto" w:fill="auto"/>
          </w:tcPr>
          <w:p w14:paraId="5285E22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7" w:type="pct"/>
          </w:tcPr>
          <w:p w14:paraId="754156E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66AF648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Last Issue Date</w:t>
            </w:r>
          </w:p>
        </w:tc>
      </w:tr>
      <w:tr w:rsidR="00A11BC4" w:rsidRPr="00DC37C1" w14:paraId="00F3FE5B" w14:textId="77777777" w:rsidTr="005216B6">
        <w:trPr>
          <w:trHeight w:val="300"/>
        </w:trPr>
        <w:tc>
          <w:tcPr>
            <w:tcW w:w="352" w:type="pct"/>
          </w:tcPr>
          <w:p w14:paraId="2292FA97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BA426A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Suspension date</w:t>
            </w:r>
          </w:p>
        </w:tc>
        <w:tc>
          <w:tcPr>
            <w:tcW w:w="363" w:type="pct"/>
            <w:shd w:val="clear" w:color="auto" w:fill="auto"/>
          </w:tcPr>
          <w:p w14:paraId="636ADC0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7" w:type="pct"/>
          </w:tcPr>
          <w:p w14:paraId="15880E5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1F9A63D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Suspension Date</w:t>
            </w:r>
          </w:p>
        </w:tc>
      </w:tr>
      <w:tr w:rsidR="00A11BC4" w:rsidRPr="00DC37C1" w14:paraId="3977C480" w14:textId="77777777" w:rsidTr="005216B6">
        <w:trPr>
          <w:trHeight w:val="300"/>
        </w:trPr>
        <w:tc>
          <w:tcPr>
            <w:tcW w:w="352" w:type="pct"/>
          </w:tcPr>
          <w:p w14:paraId="2B7189BB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3DBD85E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Termination date</w:t>
            </w:r>
          </w:p>
        </w:tc>
        <w:tc>
          <w:tcPr>
            <w:tcW w:w="363" w:type="pct"/>
            <w:shd w:val="clear" w:color="auto" w:fill="auto"/>
          </w:tcPr>
          <w:p w14:paraId="2AC6D26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7" w:type="pct"/>
          </w:tcPr>
          <w:p w14:paraId="2881EB7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1B341E3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Termination Date</w:t>
            </w:r>
          </w:p>
        </w:tc>
      </w:tr>
      <w:tr w:rsidR="00A11BC4" w:rsidRPr="00DC37C1" w14:paraId="1E23A57D" w14:textId="77777777" w:rsidTr="005216B6">
        <w:trPr>
          <w:trHeight w:val="300"/>
        </w:trPr>
        <w:tc>
          <w:tcPr>
            <w:tcW w:w="352" w:type="pct"/>
          </w:tcPr>
          <w:p w14:paraId="42BA35E5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CB2726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Expiry Date</w:t>
            </w:r>
          </w:p>
        </w:tc>
        <w:tc>
          <w:tcPr>
            <w:tcW w:w="363" w:type="pct"/>
            <w:shd w:val="clear" w:color="auto" w:fill="auto"/>
          </w:tcPr>
          <w:p w14:paraId="64DB959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7" w:type="pct"/>
          </w:tcPr>
          <w:p w14:paraId="57066FE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lang w:val="en-US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2D0118D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Expiry Date</w:t>
            </w:r>
          </w:p>
        </w:tc>
      </w:tr>
      <w:tr w:rsidR="00A11BC4" w:rsidRPr="00DC37C1" w14:paraId="5786A570" w14:textId="77777777" w:rsidTr="005216B6">
        <w:trPr>
          <w:trHeight w:val="300"/>
        </w:trPr>
        <w:tc>
          <w:tcPr>
            <w:tcW w:w="352" w:type="pct"/>
          </w:tcPr>
          <w:p w14:paraId="58905FA9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35B2B98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commentRangeStart w:id="13"/>
            <w:commentRangeStart w:id="14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Ownership type</w:t>
            </w:r>
            <w:commentRangeEnd w:id="13"/>
            <w:r w:rsidRPr="00DC37C1">
              <w:commentReference w:id="13"/>
            </w:r>
            <w:commentRangeEnd w:id="14"/>
            <w:r w:rsidRPr="00DC37C1">
              <w:commentReference w:id="14"/>
            </w:r>
          </w:p>
        </w:tc>
        <w:tc>
          <w:tcPr>
            <w:tcW w:w="363" w:type="pct"/>
            <w:shd w:val="clear" w:color="auto" w:fill="auto"/>
          </w:tcPr>
          <w:p w14:paraId="24842F6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7E1C826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26C465E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Public, Communal, Private or Other ownership</w:t>
            </w:r>
          </w:p>
        </w:tc>
      </w:tr>
      <w:tr w:rsidR="00A11BC4" w:rsidRPr="00DC37C1" w14:paraId="3467D5F7" w14:textId="77777777" w:rsidTr="005216B6">
        <w:trPr>
          <w:trHeight w:val="300"/>
        </w:trPr>
        <w:tc>
          <w:tcPr>
            <w:tcW w:w="352" w:type="pct"/>
          </w:tcPr>
          <w:p w14:paraId="638594F3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6B0114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Reporting Year</w:t>
            </w:r>
          </w:p>
        </w:tc>
        <w:tc>
          <w:tcPr>
            <w:tcW w:w="363" w:type="pct"/>
            <w:shd w:val="clear" w:color="auto" w:fill="auto"/>
          </w:tcPr>
          <w:p w14:paraId="7B92E8C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4DF9891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790D0CF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Reporting Year</w:t>
            </w:r>
          </w:p>
          <w:p w14:paraId="04B88415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5AFCD68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11BC4" w:rsidRPr="00DC37C1" w14:paraId="0E660951" w14:textId="77777777" w:rsidTr="005216B6">
        <w:trPr>
          <w:trHeight w:val="300"/>
        </w:trPr>
        <w:tc>
          <w:tcPr>
            <w:tcW w:w="352" w:type="pct"/>
          </w:tcPr>
          <w:p w14:paraId="0E882DA4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94B95F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harvested, cubic meters</w:t>
            </w:r>
          </w:p>
        </w:tc>
        <w:tc>
          <w:tcPr>
            <w:tcW w:w="363" w:type="pct"/>
            <w:shd w:val="clear" w:color="auto" w:fill="auto"/>
          </w:tcPr>
          <w:p w14:paraId="03C3FC3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10AFB6A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3FFE008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harvested, thousand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58B334EA" w14:textId="77777777" w:rsidTr="005216B6">
        <w:trPr>
          <w:trHeight w:val="300"/>
        </w:trPr>
        <w:tc>
          <w:tcPr>
            <w:tcW w:w="352" w:type="pct"/>
          </w:tcPr>
          <w:p w14:paraId="7B802198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D95B4C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harvested, ha</w:t>
            </w:r>
          </w:p>
        </w:tc>
        <w:tc>
          <w:tcPr>
            <w:tcW w:w="363" w:type="pct"/>
            <w:shd w:val="clear" w:color="auto" w:fill="auto"/>
          </w:tcPr>
          <w:p w14:paraId="7344701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238CCE5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6BD4AB0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harvested, ha</w:t>
            </w:r>
          </w:p>
        </w:tc>
      </w:tr>
      <w:tr w:rsidR="00A11BC4" w:rsidRPr="00DC37C1" w14:paraId="1E4106BE" w14:textId="77777777" w:rsidTr="005216B6">
        <w:trPr>
          <w:trHeight w:val="300"/>
        </w:trPr>
        <w:tc>
          <w:tcPr>
            <w:tcW w:w="352" w:type="pct"/>
          </w:tcPr>
          <w:p w14:paraId="6E01E686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59F583A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harvested, cubic meters</w:t>
            </w:r>
          </w:p>
        </w:tc>
        <w:tc>
          <w:tcPr>
            <w:tcW w:w="363" w:type="pct"/>
            <w:shd w:val="clear" w:color="auto" w:fill="auto"/>
          </w:tcPr>
          <w:p w14:paraId="3AC7DFD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20E38DA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54BE293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1D433CED" w14:textId="77777777" w:rsidTr="005216B6">
        <w:trPr>
          <w:trHeight w:val="300"/>
        </w:trPr>
        <w:tc>
          <w:tcPr>
            <w:tcW w:w="352" w:type="pct"/>
          </w:tcPr>
          <w:p w14:paraId="3FAC6AFC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549115B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by contractors, cubic meters</w:t>
            </w:r>
          </w:p>
        </w:tc>
        <w:tc>
          <w:tcPr>
            <w:tcW w:w="363" w:type="pct"/>
            <w:shd w:val="clear" w:color="auto" w:fill="auto"/>
          </w:tcPr>
          <w:p w14:paraId="5CFB1B5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2853ECB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36ACC66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by contractors,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73DC49A6" w14:textId="77777777" w:rsidTr="005216B6">
        <w:trPr>
          <w:trHeight w:val="300"/>
        </w:trPr>
        <w:tc>
          <w:tcPr>
            <w:tcW w:w="352" w:type="pct"/>
          </w:tcPr>
          <w:p w14:paraId="378500BA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0479B4F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 by contractors, cubic meters</w:t>
            </w:r>
          </w:p>
        </w:tc>
        <w:tc>
          <w:tcPr>
            <w:tcW w:w="363" w:type="pct"/>
            <w:shd w:val="clear" w:color="auto" w:fill="auto"/>
          </w:tcPr>
          <w:p w14:paraId="4C212A7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2F663DC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005C66B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 by contractors,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5953F3C2" w14:textId="77777777" w:rsidTr="005216B6">
        <w:trPr>
          <w:trHeight w:val="300"/>
        </w:trPr>
        <w:tc>
          <w:tcPr>
            <w:tcW w:w="352" w:type="pct"/>
          </w:tcPr>
          <w:p w14:paraId="65024BBB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42038D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by contractors, ha</w:t>
            </w:r>
          </w:p>
        </w:tc>
        <w:tc>
          <w:tcPr>
            <w:tcW w:w="363" w:type="pct"/>
            <w:shd w:val="clear" w:color="auto" w:fill="auto"/>
          </w:tcPr>
          <w:p w14:paraId="0331B69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2536D64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43C78C0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by contractors, ha</w:t>
            </w:r>
          </w:p>
        </w:tc>
      </w:tr>
      <w:tr w:rsidR="00A11BC4" w:rsidRPr="00DC37C1" w14:paraId="5E4549AD" w14:textId="77777777" w:rsidTr="005216B6">
        <w:trPr>
          <w:trHeight w:val="300"/>
        </w:trPr>
        <w:tc>
          <w:tcPr>
            <w:tcW w:w="352" w:type="pct"/>
          </w:tcPr>
          <w:p w14:paraId="04BB460D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F7B1BC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felling, cubic meters</w:t>
            </w:r>
          </w:p>
        </w:tc>
        <w:tc>
          <w:tcPr>
            <w:tcW w:w="363" w:type="pct"/>
            <w:shd w:val="clear" w:color="auto" w:fill="auto"/>
          </w:tcPr>
          <w:p w14:paraId="50E50D2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7E35D6D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72811D1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48501D83" w14:textId="77777777" w:rsidTr="005216B6">
        <w:trPr>
          <w:trHeight w:val="300"/>
        </w:trPr>
        <w:tc>
          <w:tcPr>
            <w:tcW w:w="352" w:type="pct"/>
          </w:tcPr>
          <w:p w14:paraId="232861B8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5F398A9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 in course of Final felling, cubic meters</w:t>
            </w:r>
          </w:p>
        </w:tc>
        <w:tc>
          <w:tcPr>
            <w:tcW w:w="363" w:type="pct"/>
            <w:shd w:val="clear" w:color="auto" w:fill="auto"/>
          </w:tcPr>
          <w:p w14:paraId="3D8685E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6CCC51A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75653FD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 in course of Final felling,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3780BA20" w14:textId="77777777" w:rsidTr="005216B6">
        <w:trPr>
          <w:trHeight w:val="300"/>
        </w:trPr>
        <w:tc>
          <w:tcPr>
            <w:tcW w:w="352" w:type="pct"/>
          </w:tcPr>
          <w:p w14:paraId="4488F9CA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55E393F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felling, ha</w:t>
            </w:r>
          </w:p>
        </w:tc>
        <w:tc>
          <w:tcPr>
            <w:tcW w:w="363" w:type="pct"/>
            <w:shd w:val="clear" w:color="auto" w:fill="auto"/>
          </w:tcPr>
          <w:p w14:paraId="16B180C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32A5C4F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1C81B81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felling, ha</w:t>
            </w:r>
          </w:p>
        </w:tc>
      </w:tr>
      <w:tr w:rsidR="00A11BC4" w:rsidRPr="00DC37C1" w14:paraId="56346FF5" w14:textId="77777777" w:rsidTr="005216B6">
        <w:trPr>
          <w:trHeight w:val="300"/>
        </w:trPr>
        <w:tc>
          <w:tcPr>
            <w:tcW w:w="352" w:type="pct"/>
          </w:tcPr>
          <w:p w14:paraId="6071410E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3D9915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 by clearcutting, cubic meters</w:t>
            </w:r>
          </w:p>
        </w:tc>
        <w:tc>
          <w:tcPr>
            <w:tcW w:w="363" w:type="pct"/>
            <w:shd w:val="clear" w:color="auto" w:fill="auto"/>
          </w:tcPr>
          <w:p w14:paraId="7CA9E64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1CF562F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0CE2070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 by clearcutting,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107177E2" w14:textId="77777777" w:rsidTr="005216B6">
        <w:trPr>
          <w:trHeight w:val="300"/>
        </w:trPr>
        <w:tc>
          <w:tcPr>
            <w:tcW w:w="352" w:type="pct"/>
          </w:tcPr>
          <w:p w14:paraId="34B7F0BB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0F9B10E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Merchantable timber harvested in course of Final felling by clearcutting, cubic meters</w:t>
            </w:r>
          </w:p>
        </w:tc>
        <w:tc>
          <w:tcPr>
            <w:tcW w:w="363" w:type="pct"/>
            <w:shd w:val="clear" w:color="auto" w:fill="auto"/>
          </w:tcPr>
          <w:p w14:paraId="4AE40EA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2A1351B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4231ED8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Merchantable timber harvested in course of Final felling by clearcutting,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26CDABF5" w14:textId="77777777" w:rsidTr="005216B6">
        <w:trPr>
          <w:trHeight w:val="300"/>
        </w:trPr>
        <w:tc>
          <w:tcPr>
            <w:tcW w:w="352" w:type="pct"/>
          </w:tcPr>
          <w:p w14:paraId="6C10E2E7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5EDDB4E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timbered harvested in course of Final felling by clearcutting, ha</w:t>
            </w:r>
          </w:p>
        </w:tc>
        <w:tc>
          <w:tcPr>
            <w:tcW w:w="363" w:type="pct"/>
            <w:shd w:val="clear" w:color="auto" w:fill="auto"/>
          </w:tcPr>
          <w:p w14:paraId="7A71B47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772636E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101593A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timbered harvested in course of Final felling by clearcutting, ha</w:t>
            </w:r>
          </w:p>
        </w:tc>
      </w:tr>
      <w:tr w:rsidR="00A11BC4" w:rsidRPr="00DC37C1" w14:paraId="32556370" w14:textId="77777777" w:rsidTr="005216B6">
        <w:trPr>
          <w:trHeight w:val="300"/>
        </w:trPr>
        <w:tc>
          <w:tcPr>
            <w:tcW w:w="352" w:type="pct"/>
          </w:tcPr>
          <w:p w14:paraId="3B4AA461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3990F6E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 by shelterwood system, cubic meters</w:t>
            </w:r>
          </w:p>
        </w:tc>
        <w:tc>
          <w:tcPr>
            <w:tcW w:w="363" w:type="pct"/>
            <w:shd w:val="clear" w:color="auto" w:fill="auto"/>
          </w:tcPr>
          <w:p w14:paraId="095DCC3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6E6F7BC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45ED0E9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 by shelterwood system,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3B464C35" w14:textId="77777777" w:rsidTr="005216B6">
        <w:trPr>
          <w:trHeight w:val="300"/>
        </w:trPr>
        <w:tc>
          <w:tcPr>
            <w:tcW w:w="352" w:type="pct"/>
          </w:tcPr>
          <w:p w14:paraId="10D49C74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4782BCA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Merchantable timber harvested in course of Final felling by shelterwood system, cubic meters</w:t>
            </w:r>
          </w:p>
        </w:tc>
        <w:tc>
          <w:tcPr>
            <w:tcW w:w="363" w:type="pct"/>
            <w:shd w:val="clear" w:color="auto" w:fill="auto"/>
          </w:tcPr>
          <w:p w14:paraId="7D8CE49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212AEB2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068BC66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Merchantable timber harvested in course of Final felling by shelterwood system, m3</w:t>
            </w:r>
          </w:p>
        </w:tc>
      </w:tr>
      <w:tr w:rsidR="00A11BC4" w:rsidRPr="00DC37C1" w14:paraId="66B06928" w14:textId="77777777" w:rsidTr="005216B6">
        <w:trPr>
          <w:trHeight w:val="300"/>
        </w:trPr>
        <w:tc>
          <w:tcPr>
            <w:tcW w:w="352" w:type="pct"/>
          </w:tcPr>
          <w:p w14:paraId="12E66659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BF116A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 by shelterwood system, ha</w:t>
            </w:r>
          </w:p>
        </w:tc>
        <w:tc>
          <w:tcPr>
            <w:tcW w:w="363" w:type="pct"/>
            <w:shd w:val="clear" w:color="auto" w:fill="auto"/>
          </w:tcPr>
          <w:p w14:paraId="5B0013C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2D04DD0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2EA0B79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 by shelterwood system, ha</w:t>
            </w:r>
          </w:p>
        </w:tc>
      </w:tr>
      <w:tr w:rsidR="00A11BC4" w:rsidRPr="00DC37C1" w14:paraId="7A4BBE89" w14:textId="77777777" w:rsidTr="005216B6">
        <w:trPr>
          <w:trHeight w:val="300"/>
        </w:trPr>
        <w:tc>
          <w:tcPr>
            <w:tcW w:w="352" w:type="pct"/>
          </w:tcPr>
          <w:p w14:paraId="18BF180C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60A492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Final felling </w:t>
            </w: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by selective cuts, cubic meters</w:t>
            </w:r>
          </w:p>
        </w:tc>
        <w:tc>
          <w:tcPr>
            <w:tcW w:w="363" w:type="pct"/>
            <w:shd w:val="clear" w:color="auto" w:fill="auto"/>
          </w:tcPr>
          <w:p w14:paraId="03A4E08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Decimal Number</w:t>
            </w:r>
          </w:p>
        </w:tc>
        <w:tc>
          <w:tcPr>
            <w:tcW w:w="367" w:type="pct"/>
          </w:tcPr>
          <w:p w14:paraId="6746EEB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2740C17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 by selective cuts,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1FD83891" w14:textId="77777777" w:rsidTr="005216B6">
        <w:trPr>
          <w:trHeight w:val="300"/>
        </w:trPr>
        <w:tc>
          <w:tcPr>
            <w:tcW w:w="352" w:type="pct"/>
          </w:tcPr>
          <w:p w14:paraId="46D97DB6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0B8975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Merchantable timber harvested in course of Final felling by selective cuts, cubic meters</w:t>
            </w:r>
          </w:p>
        </w:tc>
        <w:tc>
          <w:tcPr>
            <w:tcW w:w="363" w:type="pct"/>
            <w:shd w:val="clear" w:color="auto" w:fill="auto"/>
          </w:tcPr>
          <w:p w14:paraId="6492D7D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706F613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7BF2775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Merchantable timber harvested in course of Final felling by selective cuts,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03FE542D" w14:textId="77777777" w:rsidTr="005216B6">
        <w:trPr>
          <w:trHeight w:val="300"/>
        </w:trPr>
        <w:tc>
          <w:tcPr>
            <w:tcW w:w="352" w:type="pct"/>
          </w:tcPr>
          <w:p w14:paraId="44FED9EF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FFB75B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 by selective cuts, ha</w:t>
            </w:r>
          </w:p>
        </w:tc>
        <w:tc>
          <w:tcPr>
            <w:tcW w:w="363" w:type="pct"/>
            <w:shd w:val="clear" w:color="auto" w:fill="auto"/>
          </w:tcPr>
          <w:p w14:paraId="6CDF1FA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46CD47F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4C4EBEE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 by selective cuts, ha</w:t>
            </w:r>
          </w:p>
        </w:tc>
      </w:tr>
      <w:tr w:rsidR="00A11BC4" w:rsidRPr="00DC37C1" w14:paraId="6DA85A77" w14:textId="77777777" w:rsidTr="005216B6">
        <w:trPr>
          <w:trHeight w:val="300"/>
        </w:trPr>
        <w:tc>
          <w:tcPr>
            <w:tcW w:w="352" w:type="pct"/>
          </w:tcPr>
          <w:p w14:paraId="4EEFF4EC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6693F2E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 by other methods, cubic meters</w:t>
            </w:r>
          </w:p>
        </w:tc>
        <w:tc>
          <w:tcPr>
            <w:tcW w:w="363" w:type="pct"/>
            <w:shd w:val="clear" w:color="auto" w:fill="auto"/>
          </w:tcPr>
          <w:p w14:paraId="54D95FD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323F1E4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3A79CC8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Final felling by other methods,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664B2B9C" w14:textId="77777777" w:rsidTr="005216B6">
        <w:trPr>
          <w:trHeight w:val="300"/>
        </w:trPr>
        <w:tc>
          <w:tcPr>
            <w:tcW w:w="352" w:type="pct"/>
          </w:tcPr>
          <w:p w14:paraId="6EA377FF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03F59B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Merchantable timber harvested in course of Final felling by other methods, cubic meters</w:t>
            </w:r>
          </w:p>
        </w:tc>
        <w:tc>
          <w:tcPr>
            <w:tcW w:w="363" w:type="pct"/>
            <w:shd w:val="clear" w:color="auto" w:fill="auto"/>
          </w:tcPr>
          <w:p w14:paraId="6961807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5C8B58C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68D8F56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Merchantable timber harvested in course of Final felling by other methods,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5DA5E997" w14:textId="77777777" w:rsidTr="005216B6">
        <w:trPr>
          <w:trHeight w:val="300"/>
        </w:trPr>
        <w:tc>
          <w:tcPr>
            <w:tcW w:w="352" w:type="pct"/>
          </w:tcPr>
          <w:p w14:paraId="6CD4EC8A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3F83676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Final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felling  by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other methods, ha</w:t>
            </w:r>
          </w:p>
        </w:tc>
        <w:tc>
          <w:tcPr>
            <w:tcW w:w="363" w:type="pct"/>
            <w:shd w:val="clear" w:color="auto" w:fill="auto"/>
          </w:tcPr>
          <w:p w14:paraId="2F231BF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70F466A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6B13475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Final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felling  by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other methods, ha</w:t>
            </w:r>
          </w:p>
        </w:tc>
      </w:tr>
      <w:tr w:rsidR="00A11BC4" w:rsidRPr="00DC37C1" w14:paraId="0F31FE02" w14:textId="77777777" w:rsidTr="005216B6">
        <w:trPr>
          <w:trHeight w:val="300"/>
        </w:trPr>
        <w:tc>
          <w:tcPr>
            <w:tcW w:w="352" w:type="pct"/>
          </w:tcPr>
          <w:p w14:paraId="40FF3D37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ADC4E6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Sanitary cuts, cubic meters</w:t>
            </w:r>
          </w:p>
        </w:tc>
        <w:tc>
          <w:tcPr>
            <w:tcW w:w="363" w:type="pct"/>
            <w:shd w:val="clear" w:color="auto" w:fill="auto"/>
          </w:tcPr>
          <w:p w14:paraId="10B7D28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771559F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0929446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Sanitary cuts,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3F93E53C" w14:textId="77777777" w:rsidTr="005216B6">
        <w:trPr>
          <w:trHeight w:val="300"/>
        </w:trPr>
        <w:tc>
          <w:tcPr>
            <w:tcW w:w="352" w:type="pct"/>
          </w:tcPr>
          <w:p w14:paraId="0BEA5D5C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390C429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 in course of Sanitary cuts, cubic meters</w:t>
            </w:r>
          </w:p>
        </w:tc>
        <w:tc>
          <w:tcPr>
            <w:tcW w:w="363" w:type="pct"/>
            <w:shd w:val="clear" w:color="auto" w:fill="auto"/>
          </w:tcPr>
          <w:p w14:paraId="2663DFE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6092094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5D7A802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 in course of Sanitary cuts,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16C1FBE8" w14:textId="77777777" w:rsidTr="005216B6">
        <w:trPr>
          <w:trHeight w:val="300"/>
        </w:trPr>
        <w:tc>
          <w:tcPr>
            <w:tcW w:w="352" w:type="pct"/>
          </w:tcPr>
          <w:p w14:paraId="27CE130D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7BDB4E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 in course of Sanitary cuts, ha</w:t>
            </w:r>
          </w:p>
        </w:tc>
        <w:tc>
          <w:tcPr>
            <w:tcW w:w="363" w:type="pct"/>
            <w:shd w:val="clear" w:color="auto" w:fill="auto"/>
          </w:tcPr>
          <w:p w14:paraId="33D22AA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20BB4AF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4C37E11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 in course of Sanitary cuts, ha</w:t>
            </w:r>
          </w:p>
        </w:tc>
      </w:tr>
      <w:tr w:rsidR="00A11BC4" w:rsidRPr="00DC37C1" w14:paraId="09FFE303" w14:textId="77777777" w:rsidTr="005216B6">
        <w:trPr>
          <w:trHeight w:val="300"/>
        </w:trPr>
        <w:tc>
          <w:tcPr>
            <w:tcW w:w="352" w:type="pct"/>
          </w:tcPr>
          <w:p w14:paraId="2AE9A5A2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6084141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Sanitary cuts by clearcutting, cubic meters</w:t>
            </w:r>
          </w:p>
        </w:tc>
        <w:tc>
          <w:tcPr>
            <w:tcW w:w="363" w:type="pct"/>
            <w:shd w:val="clear" w:color="auto" w:fill="auto"/>
          </w:tcPr>
          <w:p w14:paraId="460380D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0F725A5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3100E28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Sanitary cuts by clearcutting,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3E1CAFA2" w14:textId="77777777" w:rsidTr="005216B6">
        <w:trPr>
          <w:trHeight w:val="300"/>
        </w:trPr>
        <w:tc>
          <w:tcPr>
            <w:tcW w:w="352" w:type="pct"/>
          </w:tcPr>
          <w:p w14:paraId="38B4AEE0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06A5977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Merchantable timber harvested in course of Sanitary cuts by clearcutting, cubic meters</w:t>
            </w:r>
          </w:p>
        </w:tc>
        <w:tc>
          <w:tcPr>
            <w:tcW w:w="363" w:type="pct"/>
            <w:shd w:val="clear" w:color="auto" w:fill="auto"/>
          </w:tcPr>
          <w:p w14:paraId="19B0DD7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312CF64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24F09F5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Merchantable timber harvested in course of Sanitary cuts by clearcutting,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61C126B0" w14:textId="77777777" w:rsidTr="005216B6">
        <w:trPr>
          <w:trHeight w:val="300"/>
        </w:trPr>
        <w:tc>
          <w:tcPr>
            <w:tcW w:w="352" w:type="pct"/>
          </w:tcPr>
          <w:p w14:paraId="6D8A9F15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A05E28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Sanitary cuts by clearcutting, ha</w:t>
            </w:r>
          </w:p>
        </w:tc>
        <w:tc>
          <w:tcPr>
            <w:tcW w:w="363" w:type="pct"/>
            <w:shd w:val="clear" w:color="auto" w:fill="auto"/>
          </w:tcPr>
          <w:p w14:paraId="4ED08FF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3230BE3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12FF287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Sanitary cuts by clearcutting, ha</w:t>
            </w:r>
          </w:p>
        </w:tc>
      </w:tr>
      <w:tr w:rsidR="00A11BC4" w:rsidRPr="00DC37C1" w14:paraId="695BEF40" w14:textId="77777777" w:rsidTr="005216B6">
        <w:trPr>
          <w:trHeight w:val="300"/>
        </w:trPr>
        <w:tc>
          <w:tcPr>
            <w:tcW w:w="352" w:type="pct"/>
          </w:tcPr>
          <w:p w14:paraId="49F621A0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0274E25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Sanitary cuts by selective cuts, cubic meters</w:t>
            </w:r>
          </w:p>
        </w:tc>
        <w:tc>
          <w:tcPr>
            <w:tcW w:w="363" w:type="pct"/>
            <w:shd w:val="clear" w:color="auto" w:fill="auto"/>
          </w:tcPr>
          <w:p w14:paraId="591C476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2CEBF07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72740E7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Sanitary cuts by selective cuts,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7FB103C6" w14:textId="77777777" w:rsidTr="005216B6">
        <w:trPr>
          <w:trHeight w:val="300"/>
        </w:trPr>
        <w:tc>
          <w:tcPr>
            <w:tcW w:w="352" w:type="pct"/>
          </w:tcPr>
          <w:p w14:paraId="06F66C8E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36AF323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Merchantable timber harvested in course of Sanitary cuts by selective cuts, cubic meters</w:t>
            </w:r>
          </w:p>
        </w:tc>
        <w:tc>
          <w:tcPr>
            <w:tcW w:w="363" w:type="pct"/>
            <w:shd w:val="clear" w:color="auto" w:fill="auto"/>
          </w:tcPr>
          <w:p w14:paraId="7A255AE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061CB58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166D71B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Merchantable timber harvested in course of Sanitary cuts by selective cuts,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4FDF2E50" w14:textId="77777777" w:rsidTr="005216B6">
        <w:trPr>
          <w:trHeight w:val="300"/>
        </w:trPr>
        <w:tc>
          <w:tcPr>
            <w:tcW w:w="352" w:type="pct"/>
          </w:tcPr>
          <w:p w14:paraId="44EAB1E6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AB79ED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Sanitary cuts by selective cuts, ha</w:t>
            </w:r>
          </w:p>
        </w:tc>
        <w:tc>
          <w:tcPr>
            <w:tcW w:w="363" w:type="pct"/>
            <w:shd w:val="clear" w:color="auto" w:fill="auto"/>
          </w:tcPr>
          <w:p w14:paraId="7155999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7BF1F68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0C8B1CD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Sanitary cuts by selective cuts, ha</w:t>
            </w:r>
          </w:p>
        </w:tc>
      </w:tr>
      <w:tr w:rsidR="00A11BC4" w:rsidRPr="00DC37C1" w14:paraId="6D9DA460" w14:textId="77777777" w:rsidTr="005216B6">
        <w:trPr>
          <w:trHeight w:val="300"/>
        </w:trPr>
        <w:tc>
          <w:tcPr>
            <w:tcW w:w="352" w:type="pct"/>
          </w:tcPr>
          <w:p w14:paraId="40009FB5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2FBCB2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Thinning, cubic meters</w:t>
            </w:r>
          </w:p>
        </w:tc>
        <w:tc>
          <w:tcPr>
            <w:tcW w:w="363" w:type="pct"/>
            <w:shd w:val="clear" w:color="auto" w:fill="auto"/>
          </w:tcPr>
          <w:p w14:paraId="40AC8BC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367C170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518B71E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Thinning,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5114403E" w14:textId="77777777" w:rsidTr="005216B6">
        <w:trPr>
          <w:trHeight w:val="300"/>
        </w:trPr>
        <w:tc>
          <w:tcPr>
            <w:tcW w:w="352" w:type="pct"/>
          </w:tcPr>
          <w:p w14:paraId="53B7E192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5055910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merchantable timber harvested in </w:t>
            </w: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course of Thinning, cubic meters</w:t>
            </w:r>
          </w:p>
        </w:tc>
        <w:tc>
          <w:tcPr>
            <w:tcW w:w="363" w:type="pct"/>
            <w:shd w:val="clear" w:color="auto" w:fill="auto"/>
          </w:tcPr>
          <w:p w14:paraId="7DAA98F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Decimal Number</w:t>
            </w:r>
          </w:p>
        </w:tc>
        <w:tc>
          <w:tcPr>
            <w:tcW w:w="367" w:type="pct"/>
          </w:tcPr>
          <w:p w14:paraId="14BAC4C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5C1C9F3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 in course of Thinning,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3388881C" w14:textId="77777777" w:rsidTr="005216B6">
        <w:trPr>
          <w:trHeight w:val="300"/>
        </w:trPr>
        <w:tc>
          <w:tcPr>
            <w:tcW w:w="352" w:type="pct"/>
          </w:tcPr>
          <w:p w14:paraId="10F166C3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800115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 in course of Thinning, ha</w:t>
            </w:r>
          </w:p>
        </w:tc>
        <w:tc>
          <w:tcPr>
            <w:tcW w:w="363" w:type="pct"/>
            <w:shd w:val="clear" w:color="auto" w:fill="auto"/>
          </w:tcPr>
          <w:p w14:paraId="55A53F6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3F7DDFE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5B03956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 in course of Thinning, ha</w:t>
            </w:r>
          </w:p>
        </w:tc>
      </w:tr>
      <w:tr w:rsidR="00A11BC4" w:rsidRPr="00DC37C1" w14:paraId="38ED55B0" w14:textId="77777777" w:rsidTr="005216B6">
        <w:trPr>
          <w:trHeight w:val="300"/>
        </w:trPr>
        <w:tc>
          <w:tcPr>
            <w:tcW w:w="352" w:type="pct"/>
          </w:tcPr>
          <w:p w14:paraId="17DA6A46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312BB993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Thinning, cubic meters</w:t>
            </w:r>
          </w:p>
        </w:tc>
        <w:tc>
          <w:tcPr>
            <w:tcW w:w="363" w:type="pct"/>
            <w:shd w:val="clear" w:color="auto" w:fill="auto"/>
          </w:tcPr>
          <w:p w14:paraId="757B1471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0DCC1D4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6A8CDC53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Pre-commercial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thinning,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4B1B2F63" w14:textId="77777777" w:rsidTr="005216B6">
        <w:trPr>
          <w:trHeight w:val="300"/>
        </w:trPr>
        <w:tc>
          <w:tcPr>
            <w:tcW w:w="352" w:type="pct"/>
          </w:tcPr>
          <w:p w14:paraId="03FD0C3F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DCB6F0E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 in course of Thinning, ha</w:t>
            </w:r>
          </w:p>
        </w:tc>
        <w:tc>
          <w:tcPr>
            <w:tcW w:w="363" w:type="pct"/>
            <w:shd w:val="clear" w:color="auto" w:fill="auto"/>
          </w:tcPr>
          <w:p w14:paraId="20703F55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0D3A722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163A0695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merchantable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Pre-commercial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thinning, ha</w:t>
            </w:r>
          </w:p>
        </w:tc>
      </w:tr>
      <w:tr w:rsidR="00A11BC4" w:rsidRPr="00DC37C1" w14:paraId="197447B6" w14:textId="77777777" w:rsidTr="005216B6">
        <w:trPr>
          <w:trHeight w:val="300"/>
        </w:trPr>
        <w:tc>
          <w:tcPr>
            <w:tcW w:w="352" w:type="pct"/>
          </w:tcPr>
          <w:p w14:paraId="6CF5B7B6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995BDA6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Thinning, cubic meters</w:t>
            </w:r>
          </w:p>
        </w:tc>
        <w:tc>
          <w:tcPr>
            <w:tcW w:w="363" w:type="pct"/>
            <w:shd w:val="clear" w:color="auto" w:fill="auto"/>
          </w:tcPr>
          <w:p w14:paraId="70995EF2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46DC5B5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0EA98C33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</w:t>
            </w:r>
            <w:r w:rsidRPr="00DC37C1">
              <w:rPr>
                <w:rFonts w:ascii="Arial" w:hAnsi="Arial" w:cs="Arial"/>
                <w:sz w:val="24"/>
                <w:szCs w:val="24"/>
                <w:lang w:val="ru-RU"/>
              </w:rPr>
              <w:t>С</w:t>
            </w:r>
            <w:proofErr w:type="spell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ommercial</w:t>
            </w:r>
            <w:proofErr w:type="spell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thinning,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554354F7" w14:textId="77777777" w:rsidTr="005216B6">
        <w:trPr>
          <w:trHeight w:val="300"/>
        </w:trPr>
        <w:tc>
          <w:tcPr>
            <w:tcW w:w="352" w:type="pct"/>
          </w:tcPr>
          <w:p w14:paraId="1CEFDA06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388BE7E7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merchantable timber harvested in course of Thinning, ha</w:t>
            </w:r>
          </w:p>
        </w:tc>
        <w:tc>
          <w:tcPr>
            <w:tcW w:w="363" w:type="pct"/>
            <w:shd w:val="clear" w:color="auto" w:fill="auto"/>
          </w:tcPr>
          <w:p w14:paraId="6A4C6CF2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10FC6C9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3EDD9253" w14:textId="77777777" w:rsidR="00A11BC4" w:rsidRPr="00DC37C1" w:rsidRDefault="00A11BC4" w:rsidP="005216B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merchantable timber harvested in course of </w:t>
            </w:r>
            <w:r w:rsidRPr="00DC37C1">
              <w:rPr>
                <w:rFonts w:ascii="Arial" w:hAnsi="Arial" w:cs="Arial"/>
                <w:sz w:val="24"/>
                <w:szCs w:val="24"/>
                <w:lang w:val="ru-RU"/>
              </w:rPr>
              <w:t>С</w:t>
            </w:r>
            <w:proofErr w:type="spell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ommercial</w:t>
            </w:r>
            <w:proofErr w:type="spell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thinning, ha</w:t>
            </w:r>
          </w:p>
        </w:tc>
      </w:tr>
      <w:tr w:rsidR="00A11BC4" w:rsidRPr="00DC37C1" w14:paraId="7EA85E21" w14:textId="77777777" w:rsidTr="005216B6">
        <w:trPr>
          <w:trHeight w:val="300"/>
        </w:trPr>
        <w:tc>
          <w:tcPr>
            <w:tcW w:w="352" w:type="pct"/>
          </w:tcPr>
          <w:p w14:paraId="131F6744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36C965E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cuts, cubic meters</w:t>
            </w:r>
          </w:p>
        </w:tc>
        <w:tc>
          <w:tcPr>
            <w:tcW w:w="363" w:type="pct"/>
            <w:shd w:val="clear" w:color="auto" w:fill="auto"/>
          </w:tcPr>
          <w:p w14:paraId="67566232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780202D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0034A4F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2A2A0E91" w14:textId="77777777" w:rsidTr="005216B6">
        <w:trPr>
          <w:trHeight w:val="300"/>
        </w:trPr>
        <w:tc>
          <w:tcPr>
            <w:tcW w:w="352" w:type="pct"/>
          </w:tcPr>
          <w:p w14:paraId="1C301B1E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C8D0AD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merchantable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cuts, cubic meters</w:t>
            </w:r>
          </w:p>
        </w:tc>
        <w:tc>
          <w:tcPr>
            <w:tcW w:w="363" w:type="pct"/>
            <w:shd w:val="clear" w:color="auto" w:fill="auto"/>
          </w:tcPr>
          <w:p w14:paraId="49E4C14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67D69F7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2FB0BC0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merchantable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070CC9FD" w14:textId="77777777" w:rsidTr="005216B6">
        <w:trPr>
          <w:trHeight w:val="300"/>
        </w:trPr>
        <w:tc>
          <w:tcPr>
            <w:tcW w:w="352" w:type="pct"/>
          </w:tcPr>
          <w:p w14:paraId="2A7DA918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31CCBE1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merchantable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cuts, ha</w:t>
            </w:r>
          </w:p>
        </w:tc>
        <w:tc>
          <w:tcPr>
            <w:tcW w:w="363" w:type="pct"/>
            <w:shd w:val="clear" w:color="auto" w:fill="auto"/>
          </w:tcPr>
          <w:p w14:paraId="16A5069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53FABC5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5517A47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merchantable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cuts, ha</w:t>
            </w:r>
          </w:p>
        </w:tc>
      </w:tr>
      <w:tr w:rsidR="00A11BC4" w:rsidRPr="00DC37C1" w14:paraId="5FFA3B8D" w14:textId="77777777" w:rsidTr="005216B6">
        <w:trPr>
          <w:trHeight w:val="300"/>
        </w:trPr>
        <w:tc>
          <w:tcPr>
            <w:tcW w:w="352" w:type="pct"/>
          </w:tcPr>
          <w:p w14:paraId="10ADAC34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71B410B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</w:t>
            </w: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of cuts by clearcutting, cubic meters</w:t>
            </w:r>
          </w:p>
        </w:tc>
        <w:tc>
          <w:tcPr>
            <w:tcW w:w="363" w:type="pct"/>
            <w:shd w:val="clear" w:color="auto" w:fill="auto"/>
          </w:tcPr>
          <w:p w14:paraId="23F1534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Decimal Number</w:t>
            </w:r>
          </w:p>
        </w:tc>
        <w:tc>
          <w:tcPr>
            <w:tcW w:w="367" w:type="pct"/>
          </w:tcPr>
          <w:p w14:paraId="7C14CA18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4499EBD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 by clearcutting,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47DB5188" w14:textId="77777777" w:rsidTr="005216B6">
        <w:trPr>
          <w:trHeight w:val="300"/>
        </w:trPr>
        <w:tc>
          <w:tcPr>
            <w:tcW w:w="352" w:type="pct"/>
          </w:tcPr>
          <w:p w14:paraId="1DCB67E4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F5D5D3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Merchantable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 by clearcutting, cubic meters</w:t>
            </w:r>
          </w:p>
        </w:tc>
        <w:tc>
          <w:tcPr>
            <w:tcW w:w="363" w:type="pct"/>
            <w:shd w:val="clear" w:color="auto" w:fill="auto"/>
          </w:tcPr>
          <w:p w14:paraId="5BCEA49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218DB80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54D9F00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Merchantable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 by clearcutting,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4A25E176" w14:textId="77777777" w:rsidTr="005216B6">
        <w:trPr>
          <w:trHeight w:val="300"/>
        </w:trPr>
        <w:tc>
          <w:tcPr>
            <w:tcW w:w="352" w:type="pct"/>
          </w:tcPr>
          <w:p w14:paraId="43D39F54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89439F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 by clearcutting, ha</w:t>
            </w:r>
          </w:p>
        </w:tc>
        <w:tc>
          <w:tcPr>
            <w:tcW w:w="363" w:type="pct"/>
            <w:shd w:val="clear" w:color="auto" w:fill="auto"/>
          </w:tcPr>
          <w:p w14:paraId="597FF05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1C3474B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236DE63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 by clearcutting, ha</w:t>
            </w:r>
          </w:p>
        </w:tc>
      </w:tr>
      <w:tr w:rsidR="00A11BC4" w:rsidRPr="00DC37C1" w14:paraId="32DD3493" w14:textId="77777777" w:rsidTr="005216B6">
        <w:trPr>
          <w:trHeight w:val="300"/>
        </w:trPr>
        <w:tc>
          <w:tcPr>
            <w:tcW w:w="352" w:type="pct"/>
          </w:tcPr>
          <w:p w14:paraId="2A475405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0D6F09B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 by other methods, cubic meters</w:t>
            </w:r>
          </w:p>
        </w:tc>
        <w:tc>
          <w:tcPr>
            <w:tcW w:w="363" w:type="pct"/>
            <w:shd w:val="clear" w:color="auto" w:fill="auto"/>
          </w:tcPr>
          <w:p w14:paraId="77D4EA1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3E25D6D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4CB0BA0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 by other methods,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1BD2350A" w14:textId="77777777" w:rsidTr="005216B6">
        <w:trPr>
          <w:trHeight w:val="300"/>
        </w:trPr>
        <w:tc>
          <w:tcPr>
            <w:tcW w:w="352" w:type="pct"/>
          </w:tcPr>
          <w:p w14:paraId="6B36AE50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BCA14C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Merchantable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 by other methods, cubic meters</w:t>
            </w:r>
          </w:p>
        </w:tc>
        <w:tc>
          <w:tcPr>
            <w:tcW w:w="363" w:type="pct"/>
            <w:shd w:val="clear" w:color="auto" w:fill="auto"/>
          </w:tcPr>
          <w:p w14:paraId="028B9E0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4139A7C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5BE5D96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Merchantable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 by other methods, m3</w:t>
            </w:r>
          </w:p>
        </w:tc>
      </w:tr>
      <w:tr w:rsidR="00A11BC4" w:rsidRPr="00DC37C1" w14:paraId="14DEAB85" w14:textId="77777777" w:rsidTr="005216B6">
        <w:trPr>
          <w:trHeight w:val="300"/>
        </w:trPr>
        <w:tc>
          <w:tcPr>
            <w:tcW w:w="352" w:type="pct"/>
          </w:tcPr>
          <w:p w14:paraId="6A497455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F00C77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 by other methods, ha</w:t>
            </w:r>
          </w:p>
        </w:tc>
        <w:tc>
          <w:tcPr>
            <w:tcW w:w="363" w:type="pct"/>
            <w:shd w:val="clear" w:color="auto" w:fill="auto"/>
          </w:tcPr>
          <w:p w14:paraId="7BF0A08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594B50C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3965E3B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Total timber harvested in course of </w:t>
            </w:r>
            <w:proofErr w:type="gramStart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Other</w:t>
            </w:r>
            <w:proofErr w:type="gramEnd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types of cuts by other methods, ha</w:t>
            </w:r>
          </w:p>
        </w:tc>
      </w:tr>
      <w:tr w:rsidR="00A11BC4" w:rsidRPr="00DC37C1" w14:paraId="7D955045" w14:textId="77777777" w:rsidTr="005216B6">
        <w:trPr>
          <w:trHeight w:val="300"/>
        </w:trPr>
        <w:tc>
          <w:tcPr>
            <w:tcW w:w="352" w:type="pct"/>
          </w:tcPr>
          <w:p w14:paraId="3D66C956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2B46AEA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non-forestry activities, cubic meters</w:t>
            </w:r>
          </w:p>
        </w:tc>
        <w:tc>
          <w:tcPr>
            <w:tcW w:w="363" w:type="pct"/>
            <w:shd w:val="clear" w:color="auto" w:fill="auto"/>
          </w:tcPr>
          <w:p w14:paraId="51A7F2C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331A4EA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1349497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non-forestry activities,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40957302" w14:textId="77777777" w:rsidTr="005216B6">
        <w:trPr>
          <w:trHeight w:val="300"/>
        </w:trPr>
        <w:tc>
          <w:tcPr>
            <w:tcW w:w="352" w:type="pct"/>
          </w:tcPr>
          <w:p w14:paraId="64355DAD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6E57A45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non-</w:t>
            </w: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forestry uses activities, cubic meters</w:t>
            </w:r>
          </w:p>
        </w:tc>
        <w:tc>
          <w:tcPr>
            <w:tcW w:w="363" w:type="pct"/>
            <w:shd w:val="clear" w:color="auto" w:fill="auto"/>
          </w:tcPr>
          <w:p w14:paraId="334980E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Decimal Number</w:t>
            </w:r>
          </w:p>
        </w:tc>
        <w:tc>
          <w:tcPr>
            <w:tcW w:w="367" w:type="pct"/>
          </w:tcPr>
          <w:p w14:paraId="25E3780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2280C1B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non-forestry uses activities,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5089EB2F" w14:textId="77777777" w:rsidTr="005216B6">
        <w:trPr>
          <w:trHeight w:val="1095"/>
        </w:trPr>
        <w:tc>
          <w:tcPr>
            <w:tcW w:w="352" w:type="pct"/>
          </w:tcPr>
          <w:p w14:paraId="4069FD87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3D2FE9C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non-forestry uses activities, ha</w:t>
            </w:r>
          </w:p>
        </w:tc>
        <w:tc>
          <w:tcPr>
            <w:tcW w:w="363" w:type="pct"/>
            <w:shd w:val="clear" w:color="auto" w:fill="auto"/>
          </w:tcPr>
          <w:p w14:paraId="72293B6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32D9E29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6BD7CABF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Total timber harvested in course of non-forestry uses activities, ha</w:t>
            </w:r>
          </w:p>
        </w:tc>
      </w:tr>
      <w:tr w:rsidR="00A11BC4" w:rsidRPr="00DC37C1" w14:paraId="10CE71D0" w14:textId="77777777" w:rsidTr="005216B6">
        <w:trPr>
          <w:trHeight w:val="300"/>
        </w:trPr>
        <w:tc>
          <w:tcPr>
            <w:tcW w:w="352" w:type="pct"/>
          </w:tcPr>
          <w:p w14:paraId="56105632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4BC79A20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Net annual increment per 1 ha, cubic meters</w:t>
            </w:r>
          </w:p>
        </w:tc>
        <w:tc>
          <w:tcPr>
            <w:tcW w:w="363" w:type="pct"/>
            <w:shd w:val="clear" w:color="auto" w:fill="auto"/>
          </w:tcPr>
          <w:p w14:paraId="43708EEC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Decimal Number</w:t>
            </w:r>
          </w:p>
        </w:tc>
        <w:tc>
          <w:tcPr>
            <w:tcW w:w="367" w:type="pct"/>
          </w:tcPr>
          <w:p w14:paraId="5027D0A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227C2CC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 xml:space="preserve"> Net annual increment per 1 ha, m</w:t>
            </w:r>
            <w:r w:rsidRPr="00DC37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A11BC4" w:rsidRPr="00DC37C1" w14:paraId="1888A367" w14:textId="77777777" w:rsidTr="005216B6">
        <w:trPr>
          <w:trHeight w:val="300"/>
        </w:trPr>
        <w:tc>
          <w:tcPr>
            <w:tcW w:w="352" w:type="pct"/>
          </w:tcPr>
          <w:p w14:paraId="5AF0EFC9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682BC6D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List of data sources</w:t>
            </w:r>
          </w:p>
        </w:tc>
        <w:tc>
          <w:tcPr>
            <w:tcW w:w="363" w:type="pct"/>
            <w:shd w:val="clear" w:color="auto" w:fill="auto"/>
          </w:tcPr>
          <w:p w14:paraId="7277F141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7E6F51E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0FA71977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List of data sources</w:t>
            </w:r>
          </w:p>
        </w:tc>
      </w:tr>
      <w:tr w:rsidR="00A11BC4" w:rsidRPr="00DC37C1" w14:paraId="46826A88" w14:textId="77777777" w:rsidTr="005216B6">
        <w:trPr>
          <w:trHeight w:val="300"/>
        </w:trPr>
        <w:tc>
          <w:tcPr>
            <w:tcW w:w="352" w:type="pct"/>
          </w:tcPr>
          <w:p w14:paraId="4CF17099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657970AD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Comments for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calculation</w:t>
            </w:r>
          </w:p>
        </w:tc>
        <w:tc>
          <w:tcPr>
            <w:tcW w:w="363" w:type="pct"/>
            <w:shd w:val="clear" w:color="auto" w:fill="auto"/>
          </w:tcPr>
          <w:p w14:paraId="7EE4878B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2030D28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0C08BE8A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Comments for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calculation</w:t>
            </w:r>
          </w:p>
        </w:tc>
      </w:tr>
      <w:tr w:rsidR="00A11BC4" w:rsidRPr="00DC37C1" w14:paraId="66F32C80" w14:textId="77777777" w:rsidTr="005216B6">
        <w:trPr>
          <w:trHeight w:val="300"/>
        </w:trPr>
        <w:tc>
          <w:tcPr>
            <w:tcW w:w="352" w:type="pct"/>
          </w:tcPr>
          <w:p w14:paraId="143DB84E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1ED43419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Reference to the data sources</w:t>
            </w:r>
          </w:p>
        </w:tc>
        <w:tc>
          <w:tcPr>
            <w:tcW w:w="363" w:type="pct"/>
            <w:shd w:val="clear" w:color="auto" w:fill="auto"/>
          </w:tcPr>
          <w:p w14:paraId="4DDF598E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0C7B7874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2997" w:type="pct"/>
            <w:shd w:val="clear" w:color="auto" w:fill="auto"/>
          </w:tcPr>
          <w:p w14:paraId="77C8A1C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commentRangeStart w:id="15"/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Reference to the data source</w:t>
            </w:r>
            <w:commentRangeEnd w:id="15"/>
            <w:r w:rsidRPr="00DC37C1">
              <w:rPr>
                <w:rStyle w:val="a6"/>
              </w:rPr>
              <w:commentReference w:id="15"/>
            </w:r>
          </w:p>
        </w:tc>
      </w:tr>
      <w:tr w:rsidR="00A11BC4" w:rsidRPr="00DC37C1" w14:paraId="5293DD68" w14:textId="77777777" w:rsidTr="005216B6">
        <w:trPr>
          <w:trHeight w:val="300"/>
        </w:trPr>
        <w:tc>
          <w:tcPr>
            <w:tcW w:w="352" w:type="pct"/>
          </w:tcPr>
          <w:p w14:paraId="19FF2935" w14:textId="77777777" w:rsidR="00A11BC4" w:rsidRPr="00DC37C1" w:rsidRDefault="00A11BC4" w:rsidP="005216B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921" w:type="pct"/>
            <w:shd w:val="clear" w:color="auto" w:fill="auto"/>
          </w:tcPr>
          <w:p w14:paraId="6CDC8FA6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Technical Comments</w:t>
            </w:r>
          </w:p>
        </w:tc>
        <w:tc>
          <w:tcPr>
            <w:tcW w:w="363" w:type="pct"/>
            <w:shd w:val="clear" w:color="auto" w:fill="auto"/>
          </w:tcPr>
          <w:p w14:paraId="647FB26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67" w:type="pct"/>
          </w:tcPr>
          <w:p w14:paraId="11EB6D23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</w:p>
        </w:tc>
        <w:tc>
          <w:tcPr>
            <w:tcW w:w="2997" w:type="pct"/>
            <w:shd w:val="clear" w:color="auto" w:fill="auto"/>
          </w:tcPr>
          <w:p w14:paraId="0FC6A425" w14:textId="77777777" w:rsidR="00A11BC4" w:rsidRPr="00DC37C1" w:rsidRDefault="00A11BC4" w:rsidP="005216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</w:pPr>
            <w:r w:rsidRPr="00DC37C1">
              <w:rPr>
                <w:rFonts w:ascii="Arial" w:hAnsi="Arial" w:cs="Arial"/>
                <w:sz w:val="24"/>
                <w:szCs w:val="24"/>
                <w:lang w:val="en-US"/>
              </w:rPr>
              <w:t>Technical Comments</w:t>
            </w:r>
          </w:p>
        </w:tc>
      </w:tr>
    </w:tbl>
    <w:p w14:paraId="0DA1C0F1" w14:textId="77777777" w:rsidR="00A11BC4" w:rsidRPr="00DC37C1" w:rsidRDefault="00A11BC4" w:rsidP="00A11BC4">
      <w:pPr>
        <w:rPr>
          <w:rFonts w:ascii="Arial" w:hAnsi="Arial" w:cs="Arial"/>
          <w:sz w:val="24"/>
          <w:szCs w:val="24"/>
          <w:lang w:val="en-US"/>
        </w:rPr>
      </w:pPr>
    </w:p>
    <w:p w14:paraId="11738F15" w14:textId="77777777" w:rsidR="00A11BC4" w:rsidRDefault="00A11BC4" w:rsidP="00A11BC4">
      <w:pPr>
        <w:rPr>
          <w:rFonts w:ascii="Arial" w:hAnsi="Arial" w:cs="Arial"/>
          <w:sz w:val="24"/>
          <w:szCs w:val="24"/>
          <w:lang w:val="en-US"/>
        </w:rPr>
      </w:pPr>
      <w:r w:rsidRPr="00DC37C1">
        <w:rPr>
          <w:rFonts w:ascii="Arial" w:hAnsi="Arial" w:cs="Arial"/>
          <w:sz w:val="24"/>
          <w:szCs w:val="24"/>
          <w:lang w:val="en-US"/>
        </w:rPr>
        <w:t>Comments for Ukraine:</w:t>
      </w:r>
      <w:r w:rsidRPr="0EDE8A4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E4E466C" w14:textId="369F5588" w:rsidR="00FE1595" w:rsidRPr="00E52178" w:rsidRDefault="00FE1595">
      <w:pPr>
        <w:rPr>
          <w:rFonts w:ascii="Arial" w:hAnsi="Arial" w:cs="Arial"/>
          <w:sz w:val="24"/>
          <w:szCs w:val="24"/>
          <w:lang w:val="en-US"/>
        </w:rPr>
      </w:pPr>
    </w:p>
    <w:sectPr w:rsidR="00FE1595" w:rsidRPr="00E52178" w:rsidSect="00E52178">
      <w:headerReference w:type="default" r:id="rId23"/>
      <w:footerReference w:type="default" r:id="rId24"/>
      <w:pgSz w:w="16838" w:h="11906" w:orient="landscape"/>
      <w:pgMar w:top="567" w:right="850" w:bottom="850" w:left="85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evhenii Khan" w:date="2021-03-31T12:02:00Z" w:initials="ЄХ">
    <w:p w14:paraId="1944CE94" w14:textId="77777777" w:rsidR="00A11BC4" w:rsidRPr="00FD5A26" w:rsidRDefault="00A11BC4" w:rsidP="00A11BC4">
      <w:pPr>
        <w:pStyle w:val="a7"/>
      </w:pPr>
      <w:r>
        <w:rPr>
          <w:rStyle w:val="a6"/>
        </w:rPr>
        <w:annotationRef/>
      </w:r>
      <w:r w:rsidRPr="00FD5A26">
        <w:t>Повна юридична назва</w:t>
      </w:r>
    </w:p>
  </w:comment>
  <w:comment w:id="1" w:author="Yevhenii Khan" w:date="2021-02-12T12:09:00Z" w:initials="YK">
    <w:p w14:paraId="7FB5D536" w14:textId="77777777" w:rsidR="00A11BC4" w:rsidRPr="00944AAC" w:rsidRDefault="00A11BC4" w:rsidP="00A11BC4">
      <w:pPr>
        <w:pStyle w:val="a7"/>
        <w:pBdr>
          <w:bottom w:val="single" w:sz="4" w:space="1" w:color="auto"/>
        </w:pBdr>
        <w:rPr>
          <w:b/>
          <w:bCs/>
          <w:lang w:val="en-US"/>
        </w:rPr>
      </w:pPr>
      <w:r>
        <w:rPr>
          <w:rStyle w:val="a6"/>
        </w:rPr>
        <w:annotationRef/>
      </w:r>
      <w:r w:rsidRPr="00944AAC">
        <w:rPr>
          <w:b/>
          <w:bCs/>
          <w:lang w:val="en-US"/>
        </w:rPr>
        <w:t>Country</w:t>
      </w:r>
    </w:p>
    <w:p w14:paraId="7DC1637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Albania</w:t>
      </w:r>
    </w:p>
    <w:p w14:paraId="7F11A6F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Algeria</w:t>
      </w:r>
    </w:p>
    <w:p w14:paraId="633F50BB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American Samoa</w:t>
      </w:r>
    </w:p>
    <w:p w14:paraId="0F0911A5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Andorra</w:t>
      </w:r>
    </w:p>
    <w:p w14:paraId="69F69625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Anguilla</w:t>
      </w:r>
    </w:p>
    <w:p w14:paraId="33EAF3EA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Argentina</w:t>
      </w:r>
    </w:p>
    <w:p w14:paraId="579C361E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Australia</w:t>
      </w:r>
    </w:p>
    <w:p w14:paraId="1ED4FC2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Austria</w:t>
      </w:r>
    </w:p>
    <w:p w14:paraId="6BD97905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Bahamas</w:t>
      </w:r>
    </w:p>
    <w:p w14:paraId="1104986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Bahrain</w:t>
      </w:r>
    </w:p>
    <w:p w14:paraId="785743F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Bangladesh</w:t>
      </w:r>
    </w:p>
    <w:p w14:paraId="46D73C7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Belarus</w:t>
      </w:r>
    </w:p>
    <w:p w14:paraId="4A36692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Belgium</w:t>
      </w:r>
    </w:p>
    <w:p w14:paraId="246C0C0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Belize</w:t>
      </w:r>
    </w:p>
    <w:p w14:paraId="601637BE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Bolivia</w:t>
      </w:r>
    </w:p>
    <w:p w14:paraId="4F654DA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Bosnia and Herzegovina</w:t>
      </w:r>
    </w:p>
    <w:p w14:paraId="7C60495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Botswana</w:t>
      </w:r>
    </w:p>
    <w:p w14:paraId="14EA9AB9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Brazil</w:t>
      </w:r>
    </w:p>
    <w:p w14:paraId="073E787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British Virgin Islands</w:t>
      </w:r>
    </w:p>
    <w:p w14:paraId="02A004C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Brunei Darussalam</w:t>
      </w:r>
    </w:p>
    <w:p w14:paraId="4FE361AA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Bulgaria</w:t>
      </w:r>
    </w:p>
    <w:p w14:paraId="612692C5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Cambodia</w:t>
      </w:r>
    </w:p>
    <w:p w14:paraId="1FD9828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Cameroon</w:t>
      </w:r>
    </w:p>
    <w:p w14:paraId="7670812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Canada</w:t>
      </w:r>
    </w:p>
    <w:p w14:paraId="5516A8E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Cayman Islands</w:t>
      </w:r>
    </w:p>
    <w:p w14:paraId="615A7E8E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Chile</w:t>
      </w:r>
    </w:p>
    <w:p w14:paraId="67B6093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China</w:t>
      </w:r>
    </w:p>
    <w:p w14:paraId="4D8C77F1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Colombia</w:t>
      </w:r>
    </w:p>
    <w:p w14:paraId="20E2472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Congo, Democratic Republic of</w:t>
      </w:r>
    </w:p>
    <w:p w14:paraId="23D0342E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Congo, The Republic of</w:t>
      </w:r>
    </w:p>
    <w:p w14:paraId="056E851B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Costa Rica</w:t>
      </w:r>
    </w:p>
    <w:p w14:paraId="7BF51FB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 xml:space="preserve">Cote </w:t>
      </w:r>
      <w:proofErr w:type="spellStart"/>
      <w:r w:rsidRPr="00944AAC">
        <w:rPr>
          <w:lang w:val="en-US"/>
        </w:rPr>
        <w:t>D'ivoire</w:t>
      </w:r>
      <w:proofErr w:type="spellEnd"/>
    </w:p>
    <w:p w14:paraId="05CEB78E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Croatia</w:t>
      </w:r>
    </w:p>
    <w:p w14:paraId="666470AA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Cyprus</w:t>
      </w:r>
    </w:p>
    <w:p w14:paraId="36431ECC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Czech Republic</w:t>
      </w:r>
    </w:p>
    <w:p w14:paraId="4801474F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Denmark</w:t>
      </w:r>
    </w:p>
    <w:p w14:paraId="74197B5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Dominican Republic</w:t>
      </w:r>
    </w:p>
    <w:p w14:paraId="109C8F3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Ecuador</w:t>
      </w:r>
    </w:p>
    <w:p w14:paraId="612E30A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Egypt</w:t>
      </w:r>
    </w:p>
    <w:p w14:paraId="440C648F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El Salvador</w:t>
      </w:r>
    </w:p>
    <w:p w14:paraId="2A7A942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Estonia</w:t>
      </w:r>
    </w:p>
    <w:p w14:paraId="3B92333F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Eswatini</w:t>
      </w:r>
    </w:p>
    <w:p w14:paraId="72C4CFA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Fiji</w:t>
      </w:r>
    </w:p>
    <w:p w14:paraId="035E21DE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Finland</w:t>
      </w:r>
    </w:p>
    <w:p w14:paraId="4D45F52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France</w:t>
      </w:r>
    </w:p>
    <w:p w14:paraId="0FD99E4D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Gabon</w:t>
      </w:r>
    </w:p>
    <w:p w14:paraId="2A9AA30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Georgia</w:t>
      </w:r>
    </w:p>
    <w:p w14:paraId="096C053B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Germany</w:t>
      </w:r>
    </w:p>
    <w:p w14:paraId="10114DD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Ghana</w:t>
      </w:r>
    </w:p>
    <w:p w14:paraId="02E363A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Gibraltar</w:t>
      </w:r>
    </w:p>
    <w:p w14:paraId="6871F85E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Greece</w:t>
      </w:r>
    </w:p>
    <w:p w14:paraId="77522908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Greenland</w:t>
      </w:r>
    </w:p>
    <w:p w14:paraId="25FD048E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Guam</w:t>
      </w:r>
    </w:p>
    <w:p w14:paraId="76A47DBF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Guatemala</w:t>
      </w:r>
    </w:p>
    <w:p w14:paraId="1F78F124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Guyana</w:t>
      </w:r>
    </w:p>
    <w:p w14:paraId="7DC7A32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Honduras</w:t>
      </w:r>
    </w:p>
    <w:p w14:paraId="6ECB0E65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Hong Kong</w:t>
      </w:r>
    </w:p>
    <w:p w14:paraId="7EF4230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Hungary</w:t>
      </w:r>
    </w:p>
    <w:p w14:paraId="76F020B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India</w:t>
      </w:r>
    </w:p>
    <w:p w14:paraId="7523618B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Indonesia</w:t>
      </w:r>
    </w:p>
    <w:p w14:paraId="69620EB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Iran (Islamic Republic of)</w:t>
      </w:r>
    </w:p>
    <w:p w14:paraId="71DAD6F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Ireland</w:t>
      </w:r>
    </w:p>
    <w:p w14:paraId="7374EDA8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Israel</w:t>
      </w:r>
    </w:p>
    <w:p w14:paraId="67CE4E0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Italy</w:t>
      </w:r>
    </w:p>
    <w:p w14:paraId="7094301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Japan</w:t>
      </w:r>
    </w:p>
    <w:p w14:paraId="0005E27D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Jordan</w:t>
      </w:r>
    </w:p>
    <w:p w14:paraId="7CCE79E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Kazakhstan</w:t>
      </w:r>
    </w:p>
    <w:p w14:paraId="1827580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Kenya</w:t>
      </w:r>
    </w:p>
    <w:p w14:paraId="3867F1E9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Korea, Democratic People's Republic of</w:t>
      </w:r>
    </w:p>
    <w:p w14:paraId="06B83F6E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Korea, Republic of</w:t>
      </w:r>
    </w:p>
    <w:p w14:paraId="656612E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Kosovo</w:t>
      </w:r>
    </w:p>
    <w:p w14:paraId="17EF639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Kuwait</w:t>
      </w:r>
    </w:p>
    <w:p w14:paraId="55CC3228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Kyrgyzstan</w:t>
      </w:r>
    </w:p>
    <w:p w14:paraId="15ACF90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Laos</w:t>
      </w:r>
    </w:p>
    <w:p w14:paraId="27D9785A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Latvia</w:t>
      </w:r>
    </w:p>
    <w:p w14:paraId="5CEAD821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Lebanon</w:t>
      </w:r>
    </w:p>
    <w:p w14:paraId="3872561C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Liberia</w:t>
      </w:r>
    </w:p>
    <w:p w14:paraId="155E4E2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Liechtenstein</w:t>
      </w:r>
    </w:p>
    <w:p w14:paraId="5DE83FA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Lithuania</w:t>
      </w:r>
    </w:p>
    <w:p w14:paraId="31DEA038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Luxembourg</w:t>
      </w:r>
    </w:p>
    <w:p w14:paraId="44B540D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Macau</w:t>
      </w:r>
    </w:p>
    <w:p w14:paraId="7884357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Madagascar</w:t>
      </w:r>
    </w:p>
    <w:p w14:paraId="03030DA4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Malaysia</w:t>
      </w:r>
    </w:p>
    <w:p w14:paraId="272EFB1C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Malta</w:t>
      </w:r>
    </w:p>
    <w:p w14:paraId="5064334C" w14:textId="77777777" w:rsidR="00A11BC4" w:rsidRPr="00944AAC" w:rsidRDefault="00A11BC4" w:rsidP="00A11BC4">
      <w:pPr>
        <w:pStyle w:val="a7"/>
        <w:rPr>
          <w:lang w:val="en-US"/>
        </w:rPr>
      </w:pPr>
      <w:proofErr w:type="gramStart"/>
      <w:r w:rsidRPr="00944AAC">
        <w:rPr>
          <w:lang w:val="en-US"/>
        </w:rPr>
        <w:t>Marshall islands</w:t>
      </w:r>
      <w:proofErr w:type="gramEnd"/>
    </w:p>
    <w:p w14:paraId="2F10B81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Mauritius</w:t>
      </w:r>
    </w:p>
    <w:p w14:paraId="2F72F6CA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Mexico</w:t>
      </w:r>
    </w:p>
    <w:p w14:paraId="68727235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Moldova, Republic Of</w:t>
      </w:r>
    </w:p>
    <w:p w14:paraId="09943865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Monaco</w:t>
      </w:r>
    </w:p>
    <w:p w14:paraId="164425B4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Morocco</w:t>
      </w:r>
    </w:p>
    <w:p w14:paraId="4F6727E8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Mozambique</w:t>
      </w:r>
    </w:p>
    <w:p w14:paraId="4372CDFE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Myanmar</w:t>
      </w:r>
    </w:p>
    <w:p w14:paraId="2655538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Namibia</w:t>
      </w:r>
    </w:p>
    <w:p w14:paraId="32723C1C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Nepal</w:t>
      </w:r>
    </w:p>
    <w:p w14:paraId="6378BE6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Netherlands</w:t>
      </w:r>
    </w:p>
    <w:p w14:paraId="2A2CA8FE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New Zealand</w:t>
      </w:r>
    </w:p>
    <w:p w14:paraId="0E5BE7A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Nicaragua</w:t>
      </w:r>
    </w:p>
    <w:p w14:paraId="76D1A64F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Nigeria</w:t>
      </w:r>
    </w:p>
    <w:p w14:paraId="63E625F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North Macedonia, Republic of</w:t>
      </w:r>
    </w:p>
    <w:p w14:paraId="0F4AC1DC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Norway</w:t>
      </w:r>
    </w:p>
    <w:p w14:paraId="41FBBB9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Oman</w:t>
      </w:r>
    </w:p>
    <w:p w14:paraId="715838D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Pakistan</w:t>
      </w:r>
    </w:p>
    <w:p w14:paraId="608977A8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Panama</w:t>
      </w:r>
    </w:p>
    <w:p w14:paraId="14C0431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Papua New Guinea</w:t>
      </w:r>
    </w:p>
    <w:p w14:paraId="2ED9D79E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Paraguay</w:t>
      </w:r>
    </w:p>
    <w:p w14:paraId="7631863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Peru</w:t>
      </w:r>
    </w:p>
    <w:p w14:paraId="64F6C03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Philippines</w:t>
      </w:r>
    </w:p>
    <w:p w14:paraId="693844A8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Pitcairn</w:t>
      </w:r>
    </w:p>
    <w:p w14:paraId="2EAEE2F5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Poland</w:t>
      </w:r>
    </w:p>
    <w:p w14:paraId="0645A98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Portugal</w:t>
      </w:r>
    </w:p>
    <w:p w14:paraId="39843478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Puerto Rico</w:t>
      </w:r>
    </w:p>
    <w:p w14:paraId="1FDDB67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Qatar</w:t>
      </w:r>
    </w:p>
    <w:p w14:paraId="17ACAE2C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Romania</w:t>
      </w:r>
    </w:p>
    <w:p w14:paraId="56A28C6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Russia</w:t>
      </w:r>
    </w:p>
    <w:p w14:paraId="34F10AA9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Rwanda</w:t>
      </w:r>
    </w:p>
    <w:p w14:paraId="1E32B49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Saint Vincent and the Grenadines</w:t>
      </w:r>
    </w:p>
    <w:p w14:paraId="1A45B08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Samoa</w:t>
      </w:r>
    </w:p>
    <w:p w14:paraId="7E914DE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San Marino</w:t>
      </w:r>
    </w:p>
    <w:p w14:paraId="27669F9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Saudi Arabia</w:t>
      </w:r>
    </w:p>
    <w:p w14:paraId="2705235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Serbia</w:t>
      </w:r>
    </w:p>
    <w:p w14:paraId="0B28D4DD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Seychelles</w:t>
      </w:r>
    </w:p>
    <w:p w14:paraId="387ACE1E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Sierra Leone</w:t>
      </w:r>
    </w:p>
    <w:p w14:paraId="5A4238B4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Singapore</w:t>
      </w:r>
    </w:p>
    <w:p w14:paraId="3986292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Slovakia</w:t>
      </w:r>
    </w:p>
    <w:p w14:paraId="6AE4CBB9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Slovenia</w:t>
      </w:r>
    </w:p>
    <w:p w14:paraId="6668784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Solomon Islands</w:t>
      </w:r>
    </w:p>
    <w:p w14:paraId="50DA6626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South Africa</w:t>
      </w:r>
    </w:p>
    <w:p w14:paraId="658DA86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South Sudan, Republic of</w:t>
      </w:r>
    </w:p>
    <w:p w14:paraId="06826724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Spain</w:t>
      </w:r>
    </w:p>
    <w:p w14:paraId="53BB7CE2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Sri Lanka</w:t>
      </w:r>
    </w:p>
    <w:p w14:paraId="5AB2DBC4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Sudan</w:t>
      </w:r>
    </w:p>
    <w:p w14:paraId="1AA5DD19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Suriname</w:t>
      </w:r>
    </w:p>
    <w:p w14:paraId="681FDB5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Sweden</w:t>
      </w:r>
    </w:p>
    <w:p w14:paraId="292DF7CA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Switzerland</w:t>
      </w:r>
    </w:p>
    <w:p w14:paraId="6387C4CA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Taiwan</w:t>
      </w:r>
    </w:p>
    <w:p w14:paraId="6A95735D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Tanzania, United Republic of</w:t>
      </w:r>
    </w:p>
    <w:p w14:paraId="0277ABE7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Thailand</w:t>
      </w:r>
    </w:p>
    <w:p w14:paraId="440A6CB9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Trinidad and Tobago</w:t>
      </w:r>
    </w:p>
    <w:p w14:paraId="5EF9CAB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Tunisia</w:t>
      </w:r>
    </w:p>
    <w:p w14:paraId="2FE22F89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Turkey</w:t>
      </w:r>
    </w:p>
    <w:p w14:paraId="134673F0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Turks and Caicos Islands</w:t>
      </w:r>
    </w:p>
    <w:p w14:paraId="10DA778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Uganda</w:t>
      </w:r>
    </w:p>
    <w:p w14:paraId="28278E58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Ukraine</w:t>
      </w:r>
    </w:p>
    <w:p w14:paraId="108C90D3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United Arab Emirates</w:t>
      </w:r>
    </w:p>
    <w:p w14:paraId="7B9CB3BC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United Kingdom</w:t>
      </w:r>
    </w:p>
    <w:p w14:paraId="45A81F45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United States</w:t>
      </w:r>
    </w:p>
    <w:p w14:paraId="5DC46A2A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Uruguay</w:t>
      </w:r>
    </w:p>
    <w:p w14:paraId="5329ADC4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Vatican City</w:t>
      </w:r>
    </w:p>
    <w:p w14:paraId="00FC103F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Venezuela</w:t>
      </w:r>
    </w:p>
    <w:p w14:paraId="610804C5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Vietnam</w:t>
      </w:r>
    </w:p>
    <w:p w14:paraId="0BABE924" w14:textId="77777777" w:rsidR="00A11BC4" w:rsidRPr="00944AAC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Virgin Islands</w:t>
      </w:r>
    </w:p>
    <w:p w14:paraId="5D1BB469" w14:textId="77777777" w:rsidR="00A11BC4" w:rsidRPr="00B87A5B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Zambia</w:t>
      </w:r>
    </w:p>
    <w:p w14:paraId="0AE5120A" w14:textId="77777777" w:rsidR="00A11BC4" w:rsidRPr="00B87A5B" w:rsidRDefault="00A11BC4" w:rsidP="00A11BC4">
      <w:pPr>
        <w:pStyle w:val="a7"/>
        <w:rPr>
          <w:lang w:val="en-US"/>
        </w:rPr>
      </w:pPr>
      <w:r w:rsidRPr="00944AAC">
        <w:rPr>
          <w:lang w:val="en-US"/>
        </w:rPr>
        <w:t>Zimbabwe</w:t>
      </w:r>
    </w:p>
  </w:comment>
  <w:comment w:id="2" w:author="Yevhenii Khan" w:date="2021-03-31T12:05:00Z" w:initials="ЄХ">
    <w:p w14:paraId="10F1C0B5" w14:textId="77777777" w:rsidR="00A11BC4" w:rsidRDefault="00A11BC4" w:rsidP="00A11BC4">
      <w:pPr>
        <w:pStyle w:val="a7"/>
      </w:pPr>
      <w:r>
        <w:rPr>
          <w:rStyle w:val="a6"/>
        </w:rPr>
        <w:annotationRef/>
      </w:r>
      <w:r>
        <w:t>З бази</w:t>
      </w:r>
    </w:p>
  </w:comment>
  <w:comment w:id="3" w:author="Yevhenii Khan" w:date="2021-03-31T12:19:00Z" w:initials="ЄХ">
    <w:p w14:paraId="257AA6A3" w14:textId="77777777" w:rsidR="00A11BC4" w:rsidRDefault="00A11BC4" w:rsidP="00A11BC4">
      <w:pPr>
        <w:pStyle w:val="a7"/>
      </w:pPr>
      <w:r>
        <w:rPr>
          <w:rStyle w:val="a6"/>
        </w:rPr>
        <w:annotationRef/>
      </w:r>
      <w:r>
        <w:t>Роз’яснення</w:t>
      </w:r>
    </w:p>
  </w:comment>
  <w:comment w:id="4" w:author="Yevhenii Khan" w:date="2021-10-21T20:03:00Z" w:initials="YK">
    <w:p w14:paraId="6D578E9C" w14:textId="77777777" w:rsidR="00A11BC4" w:rsidRDefault="00A11BC4" w:rsidP="00A11BC4">
      <w:r>
        <w:t>Проглянути все</w:t>
      </w:r>
      <w:r>
        <w:annotationRef/>
      </w:r>
    </w:p>
  </w:comment>
  <w:comment w:id="5" w:author="Yevhenii Khan" w:date="2021-10-21T20:04:00Z" w:initials="YK">
    <w:p w14:paraId="5306D6E1" w14:textId="77777777" w:rsidR="00A11BC4" w:rsidRDefault="00A11BC4" w:rsidP="00A11BC4">
      <w:r>
        <w:t>Додати сортиментну структуру</w:t>
      </w:r>
      <w:r>
        <w:annotationRef/>
      </w:r>
    </w:p>
  </w:comment>
  <w:comment w:id="6" w:author="Yevhenii Khan" w:date="2021-03-31T12:20:00Z" w:initials="ЄХ">
    <w:p w14:paraId="486E5845" w14:textId="77777777" w:rsidR="00A11BC4" w:rsidRDefault="00A11BC4" w:rsidP="00A11BC4">
      <w:pPr>
        <w:pStyle w:val="a7"/>
      </w:pPr>
      <w:r>
        <w:rPr>
          <w:rStyle w:val="a6"/>
        </w:rPr>
        <w:annotationRef/>
      </w:r>
      <w:r>
        <w:t>рік</w:t>
      </w:r>
    </w:p>
  </w:comment>
  <w:comment w:id="7" w:author="Yevhenii Khan" w:date="2021-03-31T12:21:00Z" w:initials="ЄХ">
    <w:p w14:paraId="4C3D236F" w14:textId="77777777" w:rsidR="00A11BC4" w:rsidRDefault="00A11BC4" w:rsidP="00A11BC4">
      <w:pPr>
        <w:pStyle w:val="a7"/>
      </w:pPr>
      <w:r>
        <w:rPr>
          <w:rStyle w:val="a6"/>
        </w:rPr>
        <w:annotationRef/>
      </w:r>
      <w:r>
        <w:t>Додаткові та раптові додати</w:t>
      </w:r>
    </w:p>
  </w:comment>
  <w:comment w:id="10" w:author="Yevhenii Khan" w:date="2021-03-31T12:25:00Z" w:initials="ЄХ">
    <w:p w14:paraId="60854764" w14:textId="77777777" w:rsidR="00A11BC4" w:rsidRDefault="00A11BC4" w:rsidP="00A11BC4">
      <w:pPr>
        <w:pStyle w:val="a7"/>
      </w:pPr>
      <w:r>
        <w:rPr>
          <w:rStyle w:val="a6"/>
        </w:rPr>
        <w:annotationRef/>
      </w:r>
      <w:r w:rsidRPr="00C252E2">
        <w:t>RECORD</w:t>
      </w:r>
    </w:p>
  </w:comment>
  <w:comment w:id="11" w:author="Yevhenii Khan" w:date="2021-10-21T20:03:00Z" w:initials="YK">
    <w:p w14:paraId="7410C102" w14:textId="77777777" w:rsidR="00A11BC4" w:rsidRDefault="00A11BC4" w:rsidP="00A11BC4">
      <w:r>
        <w:t>Проглянути все</w:t>
      </w:r>
      <w:r>
        <w:annotationRef/>
      </w:r>
    </w:p>
  </w:comment>
  <w:comment w:id="12" w:author="Yevhenii Khan" w:date="2021-10-21T20:04:00Z" w:initials="YK">
    <w:p w14:paraId="41C96954" w14:textId="77777777" w:rsidR="00A11BC4" w:rsidRDefault="00A11BC4" w:rsidP="00A11BC4">
      <w:r>
        <w:t>Додати сортиментну структуру</w:t>
      </w:r>
      <w:r>
        <w:annotationRef/>
      </w:r>
    </w:p>
  </w:comment>
  <w:comment w:id="13" w:author="Yevhenii Khan" w:date="2021-10-21T20:03:00Z" w:initials="YK">
    <w:p w14:paraId="66DAA23E" w14:textId="77777777" w:rsidR="00A11BC4" w:rsidRDefault="00A11BC4" w:rsidP="00A11BC4">
      <w:r>
        <w:t>Проглянути все</w:t>
      </w:r>
      <w:r>
        <w:annotationRef/>
      </w:r>
    </w:p>
  </w:comment>
  <w:comment w:id="14" w:author="Yevhenii Khan" w:date="2021-10-21T20:04:00Z" w:initials="YK">
    <w:p w14:paraId="6C8EFF7C" w14:textId="77777777" w:rsidR="00A11BC4" w:rsidRDefault="00A11BC4" w:rsidP="00A11BC4">
      <w:r>
        <w:t>Додати сортиментну структуру</w:t>
      </w:r>
      <w:r>
        <w:annotationRef/>
      </w:r>
    </w:p>
  </w:comment>
  <w:comment w:id="15" w:author="Yevhenii Khan" w:date="2021-03-31T12:35:00Z" w:initials="ЄХ">
    <w:p w14:paraId="44EC2584" w14:textId="77777777" w:rsidR="00A11BC4" w:rsidRDefault="00A11BC4" w:rsidP="00A11BC4">
      <w:pPr>
        <w:pStyle w:val="a7"/>
      </w:pPr>
      <w:r>
        <w:rPr>
          <w:rStyle w:val="a6"/>
        </w:rPr>
        <w:annotationRef/>
      </w:r>
      <w:r>
        <w:t>Недеревинна продукція (вугілля)</w:t>
      </w:r>
    </w:p>
    <w:p w14:paraId="32682154" w14:textId="77777777" w:rsidR="00A11BC4" w:rsidRDefault="00A11BC4" w:rsidP="00A11BC4">
      <w:pPr>
        <w:pStyle w:val="a7"/>
      </w:pPr>
      <w:r>
        <w:t>В розрізі порід</w:t>
      </w:r>
    </w:p>
    <w:p w14:paraId="5FD36E54" w14:textId="77777777" w:rsidR="00A11BC4" w:rsidRDefault="00A11BC4" w:rsidP="00A11BC4">
      <w:pPr>
        <w:pStyle w:val="a7"/>
      </w:pPr>
    </w:p>
    <w:p w14:paraId="4D3C6C0C" w14:textId="77777777" w:rsidR="00A11BC4" w:rsidRDefault="00A11BC4" w:rsidP="00A11BC4">
      <w:pPr>
        <w:pStyle w:val="a7"/>
      </w:pPr>
      <w:r>
        <w:t xml:space="preserve">Додати розподіл за </w:t>
      </w:r>
      <w:r w:rsidRPr="004008AB">
        <w:t>з панівними породами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44CE94" w15:done="0"/>
  <w15:commentEx w15:paraId="0AE5120A" w15:done="0"/>
  <w15:commentEx w15:paraId="10F1C0B5" w15:done="0"/>
  <w15:commentEx w15:paraId="257AA6A3" w15:done="0"/>
  <w15:commentEx w15:paraId="6D578E9C" w15:done="0"/>
  <w15:commentEx w15:paraId="5306D6E1" w15:paraIdParent="6D578E9C" w15:done="0"/>
  <w15:commentEx w15:paraId="486E5845" w15:done="0"/>
  <w15:commentEx w15:paraId="4C3D236F" w15:done="0"/>
  <w15:commentEx w15:paraId="60854764" w15:done="0"/>
  <w15:commentEx w15:paraId="7410C102" w15:done="0"/>
  <w15:commentEx w15:paraId="41C96954" w15:paraIdParent="7410C102" w15:done="0"/>
  <w15:commentEx w15:paraId="66DAA23E" w15:done="0"/>
  <w15:commentEx w15:paraId="6C8EFF7C" w15:paraIdParent="66DAA23E" w15:done="0"/>
  <w15:commentEx w15:paraId="4D3C6C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0EE372" w16cex:dateUtc="2021-03-31T09:02:00Z"/>
  <w16cex:commentExtensible w16cex:durableId="23D0EE7B" w16cex:dateUtc="2021-02-12T10:09:00Z"/>
  <w16cex:commentExtensible w16cex:durableId="240EE420" w16cex:dateUtc="2021-03-31T09:05:00Z"/>
  <w16cex:commentExtensible w16cex:durableId="240EE74C" w16cex:dateUtc="2021-03-31T09:19:00Z"/>
  <w16cex:commentExtensible w16cex:durableId="252E8052" w16cex:dateUtc="2021-10-21T17:03:00Z"/>
  <w16cex:commentExtensible w16cex:durableId="252E8051" w16cex:dateUtc="2021-10-21T17:04:00Z"/>
  <w16cex:commentExtensible w16cex:durableId="240EE79A" w16cex:dateUtc="2021-03-31T09:20:00Z"/>
  <w16cex:commentExtensible w16cex:durableId="240EE7DE" w16cex:dateUtc="2021-03-31T09:21:00Z"/>
  <w16cex:commentExtensible w16cex:durableId="240EE89C" w16cex:dateUtc="2021-03-31T09:25:00Z"/>
  <w16cex:commentExtensible w16cex:durableId="252E8043" w16cex:dateUtc="2021-10-21T17:03:00Z"/>
  <w16cex:commentExtensible w16cex:durableId="252E8042" w16cex:dateUtc="2021-10-21T17:04:00Z"/>
  <w16cex:commentExtensible w16cex:durableId="6253FF36" w16cex:dateUtc="2021-10-21T17:03:00Z"/>
  <w16cex:commentExtensible w16cex:durableId="35BDC836" w16cex:dateUtc="2021-10-21T17:04:00Z"/>
  <w16cex:commentExtensible w16cex:durableId="240EEB2C" w16cex:dateUtc="2021-03-31T0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44CE94" w16cid:durableId="240EE372"/>
  <w16cid:commentId w16cid:paraId="0AE5120A" w16cid:durableId="23D0EE7B"/>
  <w16cid:commentId w16cid:paraId="10F1C0B5" w16cid:durableId="240EE420"/>
  <w16cid:commentId w16cid:paraId="257AA6A3" w16cid:durableId="240EE74C"/>
  <w16cid:commentId w16cid:paraId="6D578E9C" w16cid:durableId="252E8052"/>
  <w16cid:commentId w16cid:paraId="5306D6E1" w16cid:durableId="252E8051"/>
  <w16cid:commentId w16cid:paraId="486E5845" w16cid:durableId="240EE79A"/>
  <w16cid:commentId w16cid:paraId="4C3D236F" w16cid:durableId="240EE7DE"/>
  <w16cid:commentId w16cid:paraId="60854764" w16cid:durableId="240EE89C"/>
  <w16cid:commentId w16cid:paraId="7410C102" w16cid:durableId="252E8043"/>
  <w16cid:commentId w16cid:paraId="41C96954" w16cid:durableId="252E8042"/>
  <w16cid:commentId w16cid:paraId="66DAA23E" w16cid:durableId="6253FF36"/>
  <w16cid:commentId w16cid:paraId="6C8EFF7C" w16cid:durableId="35BDC836"/>
  <w16cid:commentId w16cid:paraId="4D3C6C0C" w16cid:durableId="240EEB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F966" w14:textId="77777777" w:rsidR="00D25F47" w:rsidRDefault="00AB2540">
      <w:pPr>
        <w:spacing w:after="0" w:line="240" w:lineRule="auto"/>
      </w:pPr>
      <w:r>
        <w:separator/>
      </w:r>
    </w:p>
  </w:endnote>
  <w:endnote w:type="continuationSeparator" w:id="0">
    <w:p w14:paraId="0240DC90" w14:textId="77777777" w:rsidR="00D25F47" w:rsidRDefault="00AB2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045"/>
      <w:gridCol w:w="5045"/>
      <w:gridCol w:w="5045"/>
    </w:tblGrid>
    <w:tr w:rsidR="478D94A1" w14:paraId="6319C25D" w14:textId="77777777" w:rsidTr="00DC37C1">
      <w:tc>
        <w:tcPr>
          <w:tcW w:w="5045" w:type="dxa"/>
        </w:tcPr>
        <w:p w14:paraId="5CA7BDC4" w14:textId="77777777" w:rsidR="478D94A1" w:rsidRDefault="00B87A5B" w:rsidP="00DC37C1">
          <w:pPr>
            <w:pStyle w:val="af0"/>
            <w:ind w:left="-115"/>
          </w:pPr>
        </w:p>
      </w:tc>
      <w:tc>
        <w:tcPr>
          <w:tcW w:w="5045" w:type="dxa"/>
        </w:tcPr>
        <w:p w14:paraId="2A27F813" w14:textId="77777777" w:rsidR="478D94A1" w:rsidRDefault="00B87A5B" w:rsidP="00DC37C1">
          <w:pPr>
            <w:pStyle w:val="af0"/>
            <w:jc w:val="center"/>
          </w:pPr>
        </w:p>
      </w:tc>
      <w:tc>
        <w:tcPr>
          <w:tcW w:w="5045" w:type="dxa"/>
        </w:tcPr>
        <w:p w14:paraId="5A64ABA5" w14:textId="77777777" w:rsidR="478D94A1" w:rsidRDefault="00B87A5B" w:rsidP="00DC37C1">
          <w:pPr>
            <w:pStyle w:val="af0"/>
            <w:ind w:right="-115"/>
            <w:jc w:val="right"/>
          </w:pPr>
        </w:p>
      </w:tc>
    </w:tr>
  </w:tbl>
  <w:p w14:paraId="6E42596D" w14:textId="77777777" w:rsidR="478D94A1" w:rsidRDefault="00B87A5B" w:rsidP="00DC37C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9615C" w14:textId="77777777" w:rsidR="00D25F47" w:rsidRDefault="00AB2540">
      <w:pPr>
        <w:spacing w:after="0" w:line="240" w:lineRule="auto"/>
      </w:pPr>
      <w:r>
        <w:separator/>
      </w:r>
    </w:p>
  </w:footnote>
  <w:footnote w:type="continuationSeparator" w:id="0">
    <w:p w14:paraId="423CCB49" w14:textId="77777777" w:rsidR="00D25F47" w:rsidRDefault="00AB2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045"/>
      <w:gridCol w:w="5045"/>
      <w:gridCol w:w="5045"/>
    </w:tblGrid>
    <w:tr w:rsidR="478D94A1" w14:paraId="74726C08" w14:textId="77777777" w:rsidTr="00DC37C1">
      <w:tc>
        <w:tcPr>
          <w:tcW w:w="5045" w:type="dxa"/>
        </w:tcPr>
        <w:p w14:paraId="2209F8E7" w14:textId="77777777" w:rsidR="478D94A1" w:rsidRDefault="00B87A5B" w:rsidP="00DC37C1">
          <w:pPr>
            <w:pStyle w:val="af0"/>
            <w:ind w:left="-115"/>
          </w:pPr>
        </w:p>
      </w:tc>
      <w:tc>
        <w:tcPr>
          <w:tcW w:w="5045" w:type="dxa"/>
        </w:tcPr>
        <w:p w14:paraId="739E8903" w14:textId="77777777" w:rsidR="478D94A1" w:rsidRDefault="00B87A5B" w:rsidP="00DC37C1">
          <w:pPr>
            <w:pStyle w:val="af0"/>
            <w:jc w:val="center"/>
          </w:pPr>
        </w:p>
      </w:tc>
      <w:tc>
        <w:tcPr>
          <w:tcW w:w="5045" w:type="dxa"/>
        </w:tcPr>
        <w:p w14:paraId="23FB22CA" w14:textId="77777777" w:rsidR="478D94A1" w:rsidRDefault="00B87A5B" w:rsidP="00DC37C1">
          <w:pPr>
            <w:pStyle w:val="af0"/>
            <w:ind w:right="-115"/>
            <w:jc w:val="right"/>
          </w:pPr>
        </w:p>
      </w:tc>
    </w:tr>
  </w:tbl>
  <w:p w14:paraId="64A76823" w14:textId="77777777" w:rsidR="478D94A1" w:rsidRDefault="00B87A5B" w:rsidP="00DC37C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E7F91"/>
    <w:multiLevelType w:val="hybridMultilevel"/>
    <w:tmpl w:val="A24E0EBC"/>
    <w:lvl w:ilvl="0" w:tplc="9F502B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03DF0"/>
    <w:multiLevelType w:val="hybridMultilevel"/>
    <w:tmpl w:val="A24E0EBC"/>
    <w:lvl w:ilvl="0" w:tplc="9F502B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B069D"/>
    <w:multiLevelType w:val="hybridMultilevel"/>
    <w:tmpl w:val="A24E0EBC"/>
    <w:lvl w:ilvl="0" w:tplc="9F502B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evhenii Khan">
    <w15:presenceInfo w15:providerId="AD" w15:userId="S::e.khan@ua.fsc.org::7a57ce15-b600-4c68-bf08-957b835e71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wNDM0NDU1MTYwtTBS0lEKTi0uzszPAykwNKwFAOlIwOUtAAAA"/>
  </w:docVars>
  <w:rsids>
    <w:rsidRoot w:val="00E52178"/>
    <w:rsid w:val="00002749"/>
    <w:rsid w:val="000564F9"/>
    <w:rsid w:val="00057BAB"/>
    <w:rsid w:val="00070C66"/>
    <w:rsid w:val="000A5464"/>
    <w:rsid w:val="000B25AB"/>
    <w:rsid w:val="00134008"/>
    <w:rsid w:val="00146AFF"/>
    <w:rsid w:val="0017244A"/>
    <w:rsid w:val="00181815"/>
    <w:rsid w:val="0018536D"/>
    <w:rsid w:val="001F2E1D"/>
    <w:rsid w:val="002467A7"/>
    <w:rsid w:val="002615BE"/>
    <w:rsid w:val="002B71D8"/>
    <w:rsid w:val="00363A7E"/>
    <w:rsid w:val="0039250D"/>
    <w:rsid w:val="003C73BF"/>
    <w:rsid w:val="003D6EFF"/>
    <w:rsid w:val="003F0892"/>
    <w:rsid w:val="004008AB"/>
    <w:rsid w:val="00456920"/>
    <w:rsid w:val="004A1A92"/>
    <w:rsid w:val="004E695D"/>
    <w:rsid w:val="00543948"/>
    <w:rsid w:val="005761FD"/>
    <w:rsid w:val="005852AD"/>
    <w:rsid w:val="005B4CB4"/>
    <w:rsid w:val="005F1F80"/>
    <w:rsid w:val="005F4D13"/>
    <w:rsid w:val="00611E85"/>
    <w:rsid w:val="00683DE7"/>
    <w:rsid w:val="007247D8"/>
    <w:rsid w:val="00751415"/>
    <w:rsid w:val="007B2E4E"/>
    <w:rsid w:val="00885CC4"/>
    <w:rsid w:val="008A348F"/>
    <w:rsid w:val="008D54F7"/>
    <w:rsid w:val="008F3FAD"/>
    <w:rsid w:val="00943A6C"/>
    <w:rsid w:val="00944AAC"/>
    <w:rsid w:val="00990C24"/>
    <w:rsid w:val="00995417"/>
    <w:rsid w:val="009B4D56"/>
    <w:rsid w:val="009C4C35"/>
    <w:rsid w:val="009E1F36"/>
    <w:rsid w:val="00A11BC4"/>
    <w:rsid w:val="00AB2540"/>
    <w:rsid w:val="00B20A11"/>
    <w:rsid w:val="00B3683C"/>
    <w:rsid w:val="00B41BCD"/>
    <w:rsid w:val="00B60D8B"/>
    <w:rsid w:val="00B8464B"/>
    <w:rsid w:val="00B87A5B"/>
    <w:rsid w:val="00BC5B52"/>
    <w:rsid w:val="00BD3FF5"/>
    <w:rsid w:val="00BE0E89"/>
    <w:rsid w:val="00C140DE"/>
    <w:rsid w:val="00C15BFD"/>
    <w:rsid w:val="00C252E2"/>
    <w:rsid w:val="00C51B1F"/>
    <w:rsid w:val="00C95DD3"/>
    <w:rsid w:val="00CC4744"/>
    <w:rsid w:val="00CD1892"/>
    <w:rsid w:val="00CD5740"/>
    <w:rsid w:val="00CD65EB"/>
    <w:rsid w:val="00D13E11"/>
    <w:rsid w:val="00D1541B"/>
    <w:rsid w:val="00D23449"/>
    <w:rsid w:val="00D2516D"/>
    <w:rsid w:val="00D25F47"/>
    <w:rsid w:val="00D35AB3"/>
    <w:rsid w:val="00D60517"/>
    <w:rsid w:val="00D646BB"/>
    <w:rsid w:val="00DB57A6"/>
    <w:rsid w:val="00DC73F7"/>
    <w:rsid w:val="00DD4F22"/>
    <w:rsid w:val="00DE10C5"/>
    <w:rsid w:val="00DE3DB2"/>
    <w:rsid w:val="00E52178"/>
    <w:rsid w:val="00E800D8"/>
    <w:rsid w:val="00ED5D1F"/>
    <w:rsid w:val="00ED6626"/>
    <w:rsid w:val="00EE1231"/>
    <w:rsid w:val="00F6437B"/>
    <w:rsid w:val="00FD2898"/>
    <w:rsid w:val="00FD5A26"/>
    <w:rsid w:val="00FE1595"/>
    <w:rsid w:val="36D760F0"/>
    <w:rsid w:val="4F7B2CE0"/>
    <w:rsid w:val="4FD7589F"/>
    <w:rsid w:val="5CB4B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3201"/>
  <w15:chartTrackingRefBased/>
  <w15:docId w15:val="{6196D919-3EC7-436D-88FB-4C88DD50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1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217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B71D8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154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1541B"/>
    <w:pPr>
      <w:spacing w:line="240" w:lineRule="auto"/>
    </w:pPr>
    <w:rPr>
      <w:sz w:val="20"/>
      <w:szCs w:val="20"/>
    </w:rPr>
  </w:style>
  <w:style w:type="character" w:customStyle="1" w:styleId="a8">
    <w:name w:val="Текст примітки Знак"/>
    <w:basedOn w:val="a0"/>
    <w:link w:val="a7"/>
    <w:uiPriority w:val="99"/>
    <w:semiHidden/>
    <w:rsid w:val="00D154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1541B"/>
    <w:rPr>
      <w:b/>
      <w:bCs/>
    </w:rPr>
  </w:style>
  <w:style w:type="character" w:customStyle="1" w:styleId="aa">
    <w:name w:val="Тема примітки Знак"/>
    <w:basedOn w:val="a8"/>
    <w:link w:val="a9"/>
    <w:uiPriority w:val="99"/>
    <w:semiHidden/>
    <w:rsid w:val="00D1541B"/>
    <w:rPr>
      <w:b/>
      <w:bCs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3F0892"/>
    <w:rPr>
      <w:color w:val="954F72" w:themeColor="followedHyperlink"/>
      <w:u w:val="single"/>
    </w:rPr>
  </w:style>
  <w:style w:type="paragraph" w:styleId="ac">
    <w:name w:val="Revision"/>
    <w:hidden/>
    <w:uiPriority w:val="99"/>
    <w:semiHidden/>
    <w:rsid w:val="004008AB"/>
    <w:pPr>
      <w:spacing w:after="0" w:line="240" w:lineRule="auto"/>
    </w:pPr>
  </w:style>
  <w:style w:type="character" w:styleId="ad">
    <w:name w:val="Emphasis"/>
    <w:basedOn w:val="a0"/>
    <w:uiPriority w:val="20"/>
    <w:qFormat/>
    <w:rsid w:val="003C73BF"/>
    <w:rPr>
      <w:i/>
      <w:iCs/>
    </w:rPr>
  </w:style>
  <w:style w:type="table" w:styleId="ae">
    <w:name w:val="Table Grid"/>
    <w:basedOn w:val="a1"/>
    <w:uiPriority w:val="59"/>
    <w:rsid w:val="00A11B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">
    <w:name w:val="Верхній колонтитул Знак"/>
    <w:basedOn w:val="a0"/>
    <w:link w:val="af0"/>
    <w:uiPriority w:val="99"/>
    <w:rsid w:val="00A11BC4"/>
  </w:style>
  <w:style w:type="paragraph" w:styleId="af0">
    <w:name w:val="header"/>
    <w:basedOn w:val="a"/>
    <w:link w:val="af"/>
    <w:uiPriority w:val="99"/>
    <w:unhideWhenUsed/>
    <w:rsid w:val="00A11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ій колонтитул Знак1"/>
    <w:basedOn w:val="a0"/>
    <w:uiPriority w:val="99"/>
    <w:semiHidden/>
    <w:rsid w:val="00A11BC4"/>
  </w:style>
  <w:style w:type="character" w:customStyle="1" w:styleId="af1">
    <w:name w:val="Нижній колонтитул Знак"/>
    <w:basedOn w:val="a0"/>
    <w:link w:val="af2"/>
    <w:uiPriority w:val="99"/>
    <w:rsid w:val="00A11BC4"/>
  </w:style>
  <w:style w:type="paragraph" w:styleId="af2">
    <w:name w:val="footer"/>
    <w:basedOn w:val="a"/>
    <w:link w:val="af1"/>
    <w:uiPriority w:val="99"/>
    <w:unhideWhenUsed/>
    <w:rsid w:val="00A11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ій колонтитул Знак1"/>
    <w:basedOn w:val="a0"/>
    <w:uiPriority w:val="99"/>
    <w:semiHidden/>
    <w:rsid w:val="00A1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fao.org/3/ap861e/ap861e00.pdf" TargetMode="External"/><Relationship Id="rId18" Type="http://schemas.openxmlformats.org/officeDocument/2006/relationships/hyperlink" Target="https://en.wikipedia.org/wiki/List_of_terrestrial_ecoregions_(WWF)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List_of_terrestrial_ecoregions_(WWF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rcgis.com/home/item.html?id=2b93b06dc0dc4e809d3c8db5cb96ba69" TargetMode="External"/><Relationship Id="rId17" Type="http://schemas.openxmlformats.org/officeDocument/2006/relationships/hyperlink" Target="https://www.arcgis.com/home/item.html?id=2b93b06dc0dc4e809d3c8db5cb96ba6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errestrial_ecoregions_(WWF)" TargetMode="External"/><Relationship Id="rId20" Type="http://schemas.openxmlformats.org/officeDocument/2006/relationships/hyperlink" Target="https://www.arcgis.com/home/item.html?id=2b93b06dc0dc4e809d3c8db5cb96ba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st_of_terrestrial_ecoregions_(WWF)" TargetMode="External"/><Relationship Id="rId23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hyperlink" Target="https://en.wikipedia.org/wiki/List_of_terrestrial_ecoregions_(WWF)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fao.org/3/ap861e/ap861e00.pdf" TargetMode="External"/><Relationship Id="rId22" Type="http://schemas.openxmlformats.org/officeDocument/2006/relationships/hyperlink" Target="https://en.wikipedia.org/wiki/List_of_terrestrial_ecoregions_(WWF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FAB17-3B0B-4D01-B7A5-871EBB7D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13366</Words>
  <Characters>7620</Characters>
  <Application>Microsoft Office Word</Application>
  <DocSecurity>0</DocSecurity>
  <Lines>63</Lines>
  <Paragraphs>41</Paragraphs>
  <ScaleCrop>false</ScaleCrop>
  <Company/>
  <LinksUpToDate>false</LinksUpToDate>
  <CharactersWithSpaces>20945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Khan</dc:creator>
  <cp:keywords/>
  <dc:description/>
  <cp:lastModifiedBy>Yevhenii Khan</cp:lastModifiedBy>
  <cp:revision>2</cp:revision>
  <dcterms:created xsi:type="dcterms:W3CDTF">2021-11-15T09:39:00Z</dcterms:created>
  <dcterms:modified xsi:type="dcterms:W3CDTF">2021-11-15T09:39:00Z</dcterms:modified>
</cp:coreProperties>
</file>